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CA8ED" w14:textId="547B626F" w:rsidR="002729DA" w:rsidRPr="00746E3C" w:rsidRDefault="006F1EF0" w:rsidP="00746E3C">
      <w:pPr>
        <w:spacing w:line="276" w:lineRule="auto"/>
        <w:jc w:val="both"/>
        <w:rPr>
          <w:rFonts w:ascii="Arial" w:hAnsi="Arial" w:cs="Arial"/>
          <w:b/>
          <w:sz w:val="24"/>
          <w:lang w:val="en-US"/>
        </w:rPr>
      </w:pPr>
      <w:del w:id="0" w:author="Jose R. Perez Jimenez" w:date="2016-07-10T23:10:00Z">
        <w:r w:rsidRPr="00746E3C" w:rsidDel="00636C67">
          <w:rPr>
            <w:rFonts w:ascii="Arial" w:hAnsi="Arial" w:cs="Arial"/>
            <w:b/>
            <w:sz w:val="24"/>
            <w:lang w:val="en-US"/>
          </w:rPr>
          <w:delText xml:space="preserve">Analysis of </w:delText>
        </w:r>
        <w:r w:rsidR="00D7352C" w:rsidDel="00636C67">
          <w:rPr>
            <w:rFonts w:ascii="Arial" w:hAnsi="Arial" w:cs="Arial"/>
            <w:b/>
            <w:sz w:val="24"/>
            <w:lang w:val="en-US"/>
          </w:rPr>
          <w:delText xml:space="preserve">the </w:delText>
        </w:r>
      </w:del>
      <w:ins w:id="1" w:author="Jose R. Perez Jimenez" w:date="2016-07-10T23:10:00Z">
        <w:r w:rsidR="00636C67">
          <w:rPr>
            <w:rFonts w:ascii="Arial" w:hAnsi="Arial" w:cs="Arial"/>
            <w:b/>
            <w:sz w:val="24"/>
            <w:lang w:val="en-US"/>
          </w:rPr>
          <w:t>Anti</w:t>
        </w:r>
      </w:ins>
      <w:ins w:id="2" w:author="Jose R. Perez Jimenez" w:date="2016-07-10T23:11:00Z">
        <w:r w:rsidR="00636C67">
          <w:rPr>
            <w:rFonts w:ascii="Arial" w:hAnsi="Arial" w:cs="Arial"/>
            <w:b/>
            <w:sz w:val="24"/>
            <w:lang w:val="en-US"/>
          </w:rPr>
          <w:t xml:space="preserve">bacterial </w:t>
        </w:r>
      </w:ins>
      <w:r w:rsidR="00D7352C">
        <w:rPr>
          <w:rFonts w:ascii="Arial" w:hAnsi="Arial" w:cs="Arial"/>
          <w:b/>
          <w:sz w:val="24"/>
          <w:lang w:val="en-US"/>
        </w:rPr>
        <w:t>effect</w:t>
      </w:r>
      <w:r w:rsidRPr="00746E3C">
        <w:rPr>
          <w:rFonts w:ascii="Arial" w:hAnsi="Arial" w:cs="Arial"/>
          <w:b/>
          <w:sz w:val="24"/>
          <w:lang w:val="en-US"/>
        </w:rPr>
        <w:t xml:space="preserve"> of </w:t>
      </w:r>
      <w:ins w:id="3" w:author="Black_Rafael1998" w:date="2016-07-11T10:25:00Z">
        <w:r w:rsidR="00F27E95">
          <w:rPr>
            <w:rFonts w:ascii="Arial" w:hAnsi="Arial" w:cs="Arial"/>
            <w:b/>
            <w:sz w:val="24"/>
            <w:lang w:val="en-US"/>
          </w:rPr>
          <w:t xml:space="preserve">the </w:t>
        </w:r>
      </w:ins>
      <w:ins w:id="4" w:author="Jose R. Perez Jimenez" w:date="2016-07-10T23:11:00Z">
        <w:r w:rsidR="00636C67">
          <w:rPr>
            <w:rFonts w:ascii="Arial" w:hAnsi="Arial" w:cs="Arial"/>
            <w:b/>
            <w:sz w:val="24"/>
            <w:lang w:val="en-US"/>
          </w:rPr>
          <w:t>capsule extract from</w:t>
        </w:r>
        <w:r w:rsidR="00636C67" w:rsidRPr="00746E3C">
          <w:rPr>
            <w:rFonts w:ascii="Arial" w:hAnsi="Arial" w:cs="Arial"/>
            <w:b/>
            <w:sz w:val="24"/>
            <w:lang w:val="en-US"/>
          </w:rPr>
          <w:t xml:space="preserve"> </w:t>
        </w:r>
      </w:ins>
      <w:proofErr w:type="spellStart"/>
      <w:r w:rsidRPr="00636C67">
        <w:rPr>
          <w:rFonts w:ascii="Arial" w:hAnsi="Arial" w:cs="Arial"/>
          <w:b/>
          <w:i/>
          <w:sz w:val="24"/>
          <w:lang w:val="en-US"/>
          <w:rPrChange w:id="5" w:author="Jose R. Perez Jimenez" w:date="2016-07-10T23:10:00Z">
            <w:rPr>
              <w:rFonts w:ascii="Arial" w:hAnsi="Arial" w:cs="Arial"/>
              <w:b/>
              <w:sz w:val="24"/>
              <w:lang w:val="en-US"/>
            </w:rPr>
          </w:rPrChange>
        </w:rPr>
        <w:t>Azadirachta</w:t>
      </w:r>
      <w:proofErr w:type="spellEnd"/>
      <w:r w:rsidRPr="00636C67">
        <w:rPr>
          <w:rFonts w:ascii="Arial" w:hAnsi="Arial" w:cs="Arial"/>
          <w:b/>
          <w:i/>
          <w:sz w:val="24"/>
          <w:lang w:val="en-US"/>
          <w:rPrChange w:id="6" w:author="Jose R. Perez Jimenez" w:date="2016-07-10T23:10:00Z">
            <w:rPr>
              <w:rFonts w:ascii="Arial" w:hAnsi="Arial" w:cs="Arial"/>
              <w:b/>
              <w:sz w:val="24"/>
              <w:lang w:val="en-US"/>
            </w:rPr>
          </w:rPrChange>
        </w:rPr>
        <w:t xml:space="preserve"> </w:t>
      </w:r>
      <w:proofErr w:type="spellStart"/>
      <w:r w:rsidRPr="00636C67">
        <w:rPr>
          <w:rFonts w:ascii="Arial" w:hAnsi="Arial" w:cs="Arial"/>
          <w:b/>
          <w:i/>
          <w:sz w:val="24"/>
          <w:lang w:val="en-US"/>
          <w:rPrChange w:id="7" w:author="Jose R. Perez Jimenez" w:date="2016-07-10T23:10:00Z">
            <w:rPr>
              <w:rFonts w:ascii="Arial" w:hAnsi="Arial" w:cs="Arial"/>
              <w:b/>
              <w:sz w:val="24"/>
              <w:lang w:val="en-US"/>
            </w:rPr>
          </w:rPrChange>
        </w:rPr>
        <w:t>indica</w:t>
      </w:r>
      <w:proofErr w:type="spellEnd"/>
      <w:ins w:id="8" w:author="Black_Rafael1998" w:date="2016-07-11T10:28:00Z">
        <w:r w:rsidR="00F27E95">
          <w:rPr>
            <w:rFonts w:ascii="Arial" w:hAnsi="Arial" w:cs="Arial"/>
            <w:b/>
            <w:sz w:val="24"/>
            <w:lang w:val="en-US"/>
          </w:rPr>
          <w:t xml:space="preserve"> </w:t>
        </w:r>
      </w:ins>
      <w:ins w:id="9" w:author="Black_Rafael1998" w:date="2016-07-11T10:25:00Z">
        <w:r w:rsidR="00F27E95">
          <w:rPr>
            <w:rFonts w:ascii="Arial" w:hAnsi="Arial" w:cs="Arial"/>
            <w:b/>
            <w:i/>
            <w:sz w:val="24"/>
            <w:lang w:val="en-US"/>
          </w:rPr>
          <w:t xml:space="preserve"> </w:t>
        </w:r>
      </w:ins>
      <w:ins w:id="10" w:author="Black_Rafael1998" w:date="2016-07-11T10:19:00Z">
        <w:r w:rsidR="007555D8">
          <w:rPr>
            <w:rFonts w:ascii="Arial" w:hAnsi="Arial" w:cs="Arial"/>
            <w:b/>
            <w:i/>
            <w:sz w:val="24"/>
            <w:lang w:val="en-US"/>
          </w:rPr>
          <w:t xml:space="preserve"> </w:t>
        </w:r>
      </w:ins>
      <w:del w:id="11" w:author="Jose R. Perez Jimenez" w:date="2016-07-10T23:11:00Z">
        <w:r w:rsidR="00D7352C" w:rsidDel="00636C67">
          <w:rPr>
            <w:rFonts w:ascii="Arial" w:hAnsi="Arial" w:cs="Arial"/>
            <w:b/>
            <w:sz w:val="24"/>
            <w:lang w:val="en-US"/>
          </w:rPr>
          <w:delText>’s</w:delText>
        </w:r>
      </w:del>
      <w:r w:rsidR="00D7352C">
        <w:rPr>
          <w:rFonts w:ascii="Arial" w:hAnsi="Arial" w:cs="Arial"/>
          <w:b/>
          <w:sz w:val="24"/>
          <w:lang w:val="en-US"/>
        </w:rPr>
        <w:t xml:space="preserve"> </w:t>
      </w:r>
      <w:del w:id="12" w:author="Jose R. Perez Jimenez" w:date="2016-07-10T23:11:00Z">
        <w:r w:rsidR="00D7352C" w:rsidDel="00636C67">
          <w:rPr>
            <w:rFonts w:ascii="Arial" w:hAnsi="Arial" w:cs="Arial"/>
            <w:b/>
            <w:sz w:val="24"/>
            <w:lang w:val="en-US"/>
          </w:rPr>
          <w:delText>capsule extract</w:delText>
        </w:r>
        <w:r w:rsidR="00746E3C" w:rsidRPr="00746E3C" w:rsidDel="00636C67">
          <w:rPr>
            <w:rFonts w:ascii="Arial" w:hAnsi="Arial" w:cs="Arial"/>
            <w:b/>
            <w:sz w:val="24"/>
            <w:lang w:val="en-US"/>
          </w:rPr>
          <w:delText xml:space="preserve"> against human pathogenic bacteria</w:delText>
        </w:r>
      </w:del>
    </w:p>
    <w:p w14:paraId="2719524F" w14:textId="77777777" w:rsidR="002729DA" w:rsidRPr="006F1EF0" w:rsidRDefault="002729DA" w:rsidP="00746E3C">
      <w:pPr>
        <w:spacing w:line="276" w:lineRule="auto"/>
        <w:jc w:val="both"/>
        <w:rPr>
          <w:rFonts w:ascii="Arial" w:hAnsi="Arial" w:cs="Arial"/>
          <w:sz w:val="24"/>
        </w:rPr>
      </w:pPr>
      <w:r w:rsidRPr="006F1EF0">
        <w:rPr>
          <w:rFonts w:ascii="Arial" w:hAnsi="Arial" w:cs="Arial"/>
          <w:sz w:val="24"/>
        </w:rPr>
        <w:t xml:space="preserve">Rafael E. Rodríguez, </w:t>
      </w:r>
      <w:r w:rsidR="00BC4209" w:rsidRPr="006F1EF0">
        <w:rPr>
          <w:rFonts w:ascii="Arial" w:hAnsi="Arial" w:cs="Arial"/>
          <w:sz w:val="24"/>
        </w:rPr>
        <w:t>Universidad de Puerto Rico, Mayagüez, Puerto Rico</w:t>
      </w:r>
    </w:p>
    <w:p w14:paraId="11775BBF" w14:textId="27F3C76A" w:rsidR="002729DA" w:rsidRDefault="002729DA" w:rsidP="00746E3C">
      <w:pPr>
        <w:spacing w:line="276" w:lineRule="auto"/>
        <w:jc w:val="both"/>
        <w:rPr>
          <w:ins w:id="13" w:author="Jose R. Perez Jimenez" w:date="2016-07-10T23:14:00Z"/>
          <w:rFonts w:ascii="Arial" w:hAnsi="Arial" w:cs="Arial"/>
          <w:sz w:val="24"/>
        </w:rPr>
      </w:pPr>
      <w:r w:rsidRPr="006F1EF0">
        <w:rPr>
          <w:rFonts w:ascii="Arial" w:hAnsi="Arial" w:cs="Arial"/>
          <w:sz w:val="24"/>
        </w:rPr>
        <w:t xml:space="preserve">Research Mentor: José </w:t>
      </w:r>
      <w:r w:rsidR="00BC4209" w:rsidRPr="006F1EF0">
        <w:rPr>
          <w:rFonts w:ascii="Arial" w:hAnsi="Arial" w:cs="Arial"/>
          <w:sz w:val="24"/>
        </w:rPr>
        <w:t>R. Pérez</w:t>
      </w:r>
      <w:ins w:id="14" w:author="Jose R. Perez Jimenez" w:date="2016-07-10T23:11:00Z">
        <w:r w:rsidR="00636C67">
          <w:rPr>
            <w:rFonts w:ascii="Arial" w:hAnsi="Arial" w:cs="Arial"/>
            <w:sz w:val="24"/>
          </w:rPr>
          <w:t>-Jim</w:t>
        </w:r>
      </w:ins>
      <w:ins w:id="15" w:author="Jose R. Perez Jimenez" w:date="2016-07-10T23:12:00Z">
        <w:r w:rsidR="00636C67">
          <w:rPr>
            <w:rFonts w:ascii="Arial" w:hAnsi="Arial" w:cs="Arial"/>
            <w:sz w:val="24"/>
          </w:rPr>
          <w:t>énez</w:t>
        </w:r>
      </w:ins>
      <w:r w:rsidR="00BC4209" w:rsidRPr="006F1EF0">
        <w:rPr>
          <w:rFonts w:ascii="Arial" w:hAnsi="Arial" w:cs="Arial"/>
          <w:sz w:val="24"/>
        </w:rPr>
        <w:t>, Universidad del Turabo, Gurabo, Puerto Rico</w:t>
      </w:r>
    </w:p>
    <w:p w14:paraId="35A31CBD" w14:textId="77777777" w:rsidR="00F75C09" w:rsidRPr="006F1EF0" w:rsidRDefault="00F75C09" w:rsidP="00F75C09">
      <w:pPr>
        <w:spacing w:line="276" w:lineRule="auto"/>
        <w:jc w:val="both"/>
        <w:rPr>
          <w:ins w:id="16" w:author="Jose R. Perez Jimenez" w:date="2016-07-11T14:37:00Z"/>
          <w:rFonts w:ascii="Arial" w:hAnsi="Arial" w:cs="Arial"/>
          <w:sz w:val="24"/>
        </w:rPr>
      </w:pPr>
      <w:ins w:id="17" w:author="Jose R. Perez Jimenez" w:date="2016-07-11T14:37:00Z">
        <w:r w:rsidRPr="006F1EF0">
          <w:rPr>
            <w:rFonts w:ascii="Arial" w:hAnsi="Arial" w:cs="Arial"/>
            <w:sz w:val="24"/>
          </w:rPr>
          <w:t xml:space="preserve">Research </w:t>
        </w:r>
        <w:r>
          <w:rPr>
            <w:rFonts w:ascii="Arial" w:hAnsi="Arial" w:cs="Arial"/>
            <w:sz w:val="24"/>
          </w:rPr>
          <w:t>Collaborator</w:t>
        </w:r>
        <w:r w:rsidRPr="006F1EF0">
          <w:rPr>
            <w:rFonts w:ascii="Arial" w:hAnsi="Arial" w:cs="Arial"/>
            <w:sz w:val="24"/>
          </w:rPr>
          <w:t xml:space="preserve">: </w:t>
        </w:r>
        <w:r w:rsidRPr="00174436">
          <w:rPr>
            <w:rFonts w:ascii="Arial" w:hAnsi="Arial" w:cs="Arial"/>
            <w:sz w:val="24"/>
          </w:rPr>
          <w:t>Piyali Bhattacharyya</w:t>
        </w:r>
        <w:r w:rsidRPr="006F1EF0">
          <w:rPr>
            <w:rFonts w:ascii="Arial" w:hAnsi="Arial" w:cs="Arial"/>
            <w:sz w:val="24"/>
          </w:rPr>
          <w:t>, Universidad del Turabo, Gurabo, Puerto Rico</w:t>
        </w:r>
      </w:ins>
    </w:p>
    <w:p w14:paraId="2192B32D" w14:textId="1B54C584" w:rsidR="00636C67" w:rsidRPr="006F1EF0" w:rsidRDefault="00636C67" w:rsidP="00636C67">
      <w:pPr>
        <w:spacing w:line="276" w:lineRule="auto"/>
        <w:jc w:val="both"/>
        <w:rPr>
          <w:ins w:id="18" w:author="Jose R. Perez Jimenez" w:date="2016-07-10T23:14:00Z"/>
          <w:rFonts w:ascii="Arial" w:hAnsi="Arial" w:cs="Arial"/>
          <w:sz w:val="24"/>
        </w:rPr>
      </w:pPr>
      <w:ins w:id="19" w:author="Jose R. Perez Jimenez" w:date="2016-07-10T23:14:00Z">
        <w:r w:rsidRPr="006F1EF0">
          <w:rPr>
            <w:rFonts w:ascii="Arial" w:hAnsi="Arial" w:cs="Arial"/>
            <w:sz w:val="24"/>
          </w:rPr>
          <w:t xml:space="preserve">Research </w:t>
        </w:r>
        <w:r>
          <w:rPr>
            <w:rFonts w:ascii="Arial" w:hAnsi="Arial" w:cs="Arial"/>
            <w:sz w:val="24"/>
          </w:rPr>
          <w:t>Collaborator</w:t>
        </w:r>
        <w:r w:rsidRPr="006F1EF0">
          <w:rPr>
            <w:rFonts w:ascii="Arial" w:hAnsi="Arial" w:cs="Arial"/>
            <w:sz w:val="24"/>
          </w:rPr>
          <w:t xml:space="preserve">: </w:t>
        </w:r>
      </w:ins>
      <w:ins w:id="20" w:author="Jose R. Perez Jimenez" w:date="2016-07-11T14:37:00Z">
        <w:r w:rsidR="00F75C09">
          <w:rPr>
            <w:rFonts w:ascii="Arial" w:hAnsi="Arial" w:cs="Arial"/>
            <w:sz w:val="24"/>
          </w:rPr>
          <w:t>Jonathan Otero-Colón</w:t>
        </w:r>
      </w:ins>
      <w:ins w:id="21" w:author="Jose R. Perez Jimenez" w:date="2016-07-10T23:14:00Z">
        <w:r w:rsidRPr="006F1EF0">
          <w:rPr>
            <w:rFonts w:ascii="Arial" w:hAnsi="Arial" w:cs="Arial"/>
            <w:sz w:val="24"/>
          </w:rPr>
          <w:t>, Universidad del Turabo, Gurabo, Puerto Rico</w:t>
        </w:r>
      </w:ins>
    </w:p>
    <w:p w14:paraId="0CC94CC4" w14:textId="77777777" w:rsidR="00636C67" w:rsidRPr="006F1EF0" w:rsidRDefault="00636C67" w:rsidP="00746E3C">
      <w:pPr>
        <w:spacing w:line="276" w:lineRule="auto"/>
        <w:jc w:val="both"/>
        <w:rPr>
          <w:rFonts w:ascii="Arial" w:hAnsi="Arial" w:cs="Arial"/>
          <w:sz w:val="24"/>
        </w:rPr>
      </w:pPr>
    </w:p>
    <w:p w14:paraId="1C7C2274" w14:textId="4D38FE80" w:rsidR="0058007D" w:rsidRDefault="00841FA8" w:rsidP="00746E3C">
      <w:pPr>
        <w:spacing w:line="276" w:lineRule="auto"/>
        <w:jc w:val="both"/>
        <w:rPr>
          <w:ins w:id="22" w:author="Black_Rafael1998" w:date="2016-07-11T11:42:00Z"/>
          <w:rFonts w:ascii="Arial" w:hAnsi="Arial" w:cs="Arial"/>
          <w:sz w:val="24"/>
          <w:lang w:val="en-US"/>
        </w:rPr>
      </w:pPr>
      <w:r w:rsidRPr="00F75C09">
        <w:rPr>
          <w:rFonts w:ascii="Arial" w:hAnsi="Arial" w:cs="Arial"/>
          <w:sz w:val="24"/>
          <w:lang w:val="en-US"/>
          <w:rPrChange w:id="23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The neem t</w:t>
      </w:r>
      <w:r w:rsidR="00817610" w:rsidRPr="00F75C09">
        <w:rPr>
          <w:rFonts w:ascii="Arial" w:hAnsi="Arial" w:cs="Arial"/>
          <w:sz w:val="24"/>
          <w:lang w:val="en-US"/>
          <w:rPrChange w:id="24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ree (</w:t>
      </w:r>
      <w:r w:rsidR="00817610" w:rsidRPr="00F75C09">
        <w:rPr>
          <w:rFonts w:ascii="Arial" w:hAnsi="Arial" w:cs="Arial"/>
          <w:i/>
          <w:sz w:val="24"/>
          <w:lang w:val="en-US"/>
          <w:rPrChange w:id="25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Azadirachta indica</w:t>
      </w:r>
      <w:r w:rsidR="00817610" w:rsidRPr="00F75C09">
        <w:rPr>
          <w:rFonts w:ascii="Arial" w:hAnsi="Arial" w:cs="Arial"/>
          <w:sz w:val="24"/>
          <w:lang w:val="en-US"/>
          <w:rPrChange w:id="26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) is probably one of the most popular and observed</w:t>
      </w:r>
      <w:r w:rsidR="002729DA" w:rsidRPr="00F75C09">
        <w:rPr>
          <w:rFonts w:ascii="Arial" w:hAnsi="Arial" w:cs="Arial"/>
          <w:sz w:val="24"/>
          <w:lang w:val="en-US"/>
          <w:rPrChange w:id="27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 plants in </w:t>
      </w:r>
      <w:ins w:id="28" w:author="Jose R. Perez Jimenez" w:date="2016-07-10T23:12:00Z">
        <w:r w:rsidR="00636C67" w:rsidRPr="00F75C09">
          <w:rPr>
            <w:rFonts w:ascii="Arial" w:hAnsi="Arial" w:cs="Arial"/>
            <w:sz w:val="24"/>
            <w:lang w:val="en-US"/>
            <w:rPrChange w:id="2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complementary </w:t>
        </w:r>
      </w:ins>
      <w:r w:rsidR="002729DA" w:rsidRPr="00F75C09">
        <w:rPr>
          <w:rFonts w:ascii="Arial" w:hAnsi="Arial" w:cs="Arial"/>
          <w:sz w:val="24"/>
          <w:lang w:val="en-US"/>
          <w:rPrChange w:id="30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medicine in</w:t>
      </w:r>
      <w:r w:rsidR="009C21A7" w:rsidRPr="00F75C09">
        <w:rPr>
          <w:rFonts w:ascii="Arial" w:hAnsi="Arial" w:cs="Arial"/>
          <w:sz w:val="24"/>
          <w:lang w:val="en-US"/>
          <w:rPrChange w:id="31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 the last five decades</w:t>
      </w:r>
      <w:r w:rsidR="00817610" w:rsidRPr="00F75C09">
        <w:rPr>
          <w:rFonts w:ascii="Arial" w:hAnsi="Arial" w:cs="Arial"/>
          <w:sz w:val="24"/>
          <w:lang w:val="en-US"/>
          <w:rPrChange w:id="32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.  </w:t>
      </w:r>
      <w:r w:rsidR="00D8087E" w:rsidRPr="00F75C09">
        <w:rPr>
          <w:rFonts w:ascii="Arial" w:hAnsi="Arial" w:cs="Arial"/>
          <w:sz w:val="24"/>
          <w:lang w:val="en-US"/>
          <w:rPrChange w:id="33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This evergreen t</w:t>
      </w:r>
      <w:r w:rsidR="009C21A7" w:rsidRPr="00F75C09">
        <w:rPr>
          <w:rFonts w:ascii="Arial" w:hAnsi="Arial" w:cs="Arial"/>
          <w:sz w:val="24"/>
          <w:lang w:val="en-US"/>
          <w:rPrChange w:id="34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ree is</w:t>
      </w:r>
      <w:r w:rsidR="00D8087E" w:rsidRPr="00F75C09">
        <w:rPr>
          <w:rFonts w:ascii="Arial" w:hAnsi="Arial" w:cs="Arial"/>
          <w:sz w:val="24"/>
          <w:lang w:val="en-US"/>
          <w:rPrChange w:id="35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 commonly found in India and its health benefits allows it to be extensively used as a medicinal plant.</w:t>
      </w:r>
      <w:ins w:id="36" w:author="Black_Rafael1998" w:date="2016-07-11T10:22:00Z">
        <w:r w:rsidR="007555D8" w:rsidRPr="00F75C09">
          <w:rPr>
            <w:rFonts w:ascii="Arial" w:hAnsi="Arial" w:cs="Arial"/>
            <w:sz w:val="24"/>
            <w:lang w:val="en-US"/>
            <w:rPrChange w:id="37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 </w:t>
        </w:r>
      </w:ins>
      <w:del w:id="38" w:author="Black_Rafael1998" w:date="2016-07-11T10:22:00Z">
        <w:r w:rsidR="00D8087E" w:rsidRPr="00F75C09" w:rsidDel="007555D8">
          <w:rPr>
            <w:rFonts w:ascii="Arial" w:hAnsi="Arial" w:cs="Arial"/>
            <w:sz w:val="24"/>
            <w:lang w:val="en-US"/>
            <w:rPrChange w:id="3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delText xml:space="preserve">  </w:delText>
        </w:r>
      </w:del>
      <w:moveToRangeStart w:id="40" w:author="Black_Rafael1998" w:date="2016-07-11T10:22:00Z" w:name="move455995884"/>
      <w:moveTo w:id="41" w:author="Black_Rafael1998" w:date="2016-07-11T10:22:00Z">
        <w:r w:rsidR="007555D8" w:rsidRPr="00F75C09">
          <w:rPr>
            <w:rFonts w:ascii="Arial" w:hAnsi="Arial" w:cs="Arial"/>
            <w:sz w:val="24"/>
            <w:lang w:val="en-US"/>
            <w:rPrChange w:id="4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Neem’s capsule extract possesses chemicals that are used for antimicrobial </w:t>
        </w:r>
      </w:moveTo>
      <w:ins w:id="43" w:author="Jose R. Perez Jimenez" w:date="2016-07-11T14:35:00Z">
        <w:r w:rsidR="00F75C09" w:rsidRPr="00F75C09">
          <w:rPr>
            <w:rFonts w:ascii="Arial" w:hAnsi="Arial" w:cs="Arial"/>
            <w:sz w:val="24"/>
            <w:lang w:val="en-US"/>
            <w:rPrChange w:id="44" w:author="Jose R. Perez Jimenez" w:date="2016-07-11T14:37:00Z">
              <w:rPr>
                <w:rFonts w:ascii="Arial" w:hAnsi="Arial" w:cs="Arial"/>
                <w:sz w:val="24"/>
                <w:highlight w:val="yellow"/>
                <w:lang w:val="en-US"/>
              </w:rPr>
            </w:rPrChange>
          </w:rPr>
          <w:t xml:space="preserve">and anti-cancer </w:t>
        </w:r>
      </w:ins>
      <w:moveTo w:id="45" w:author="Black_Rafael1998" w:date="2016-07-11T10:22:00Z">
        <w:del w:id="46" w:author="Jose R. Perez Jimenez" w:date="2016-07-11T14:35:00Z">
          <w:r w:rsidR="007555D8" w:rsidRPr="00F75C09" w:rsidDel="00F75C09">
            <w:rPr>
              <w:rFonts w:ascii="Arial" w:hAnsi="Arial" w:cs="Arial"/>
              <w:sz w:val="24"/>
              <w:lang w:val="en-US"/>
              <w:rPrChange w:id="47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purposes</w:delText>
          </w:r>
        </w:del>
      </w:moveTo>
      <w:ins w:id="48" w:author="Jose R. Perez Jimenez" w:date="2016-07-11T14:35:00Z">
        <w:r w:rsidR="00F75C09" w:rsidRPr="00F75C09">
          <w:rPr>
            <w:rFonts w:ascii="Arial" w:hAnsi="Arial" w:cs="Arial"/>
            <w:sz w:val="24"/>
            <w:lang w:val="en-US"/>
            <w:rPrChange w:id="49" w:author="Jose R. Perez Jimenez" w:date="2016-07-11T14:37:00Z">
              <w:rPr>
                <w:rFonts w:ascii="Arial" w:hAnsi="Arial" w:cs="Arial"/>
                <w:sz w:val="24"/>
                <w:highlight w:val="yellow"/>
                <w:lang w:val="en-US"/>
              </w:rPr>
            </w:rPrChange>
          </w:rPr>
          <w:t>applications</w:t>
        </w:r>
      </w:ins>
      <w:ins w:id="50" w:author="Jose R. Perez Jimenez" w:date="2016-07-11T14:36:00Z">
        <w:r w:rsidR="00F75C09" w:rsidRPr="00F75C09">
          <w:rPr>
            <w:rFonts w:ascii="Arial" w:hAnsi="Arial" w:cs="Arial"/>
            <w:sz w:val="24"/>
            <w:lang w:val="en-US"/>
            <w:rPrChange w:id="51" w:author="Jose R. Perez Jimenez" w:date="2016-07-11T14:37:00Z">
              <w:rPr>
                <w:rFonts w:ascii="Arial" w:hAnsi="Arial" w:cs="Arial"/>
                <w:sz w:val="24"/>
                <w:highlight w:val="yellow"/>
                <w:lang w:val="en-US"/>
              </w:rPr>
            </w:rPrChange>
          </w:rPr>
          <w:t xml:space="preserve"> F</w:t>
        </w:r>
      </w:ins>
      <w:moveTo w:id="52" w:author="Black_Rafael1998" w:date="2016-07-11T10:22:00Z">
        <w:del w:id="53" w:author="Jose R. Perez Jimenez" w:date="2016-07-11T14:36:00Z">
          <w:r w:rsidR="007555D8" w:rsidRPr="00F75C09" w:rsidDel="00F75C09">
            <w:rPr>
              <w:rFonts w:ascii="Arial" w:hAnsi="Arial" w:cs="Arial"/>
              <w:sz w:val="24"/>
              <w:lang w:val="en-US"/>
              <w:rPrChange w:id="54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, including medicine and pharmacology.</w:delText>
          </w:r>
        </w:del>
      </w:moveTo>
      <w:moveToRangeEnd w:id="40"/>
      <w:ins w:id="55" w:author="Black_Rafael1998" w:date="2016-07-11T10:22:00Z">
        <w:del w:id="56" w:author="Jose R. Perez Jimenez" w:date="2016-07-11T14:36:00Z">
          <w:r w:rsidR="007555D8" w:rsidRPr="00F75C09" w:rsidDel="00F75C09">
            <w:rPr>
              <w:rFonts w:ascii="Arial" w:hAnsi="Arial" w:cs="Arial"/>
              <w:sz w:val="24"/>
              <w:lang w:val="en-US"/>
              <w:rPrChange w:id="57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  </w:delText>
          </w:r>
        </w:del>
      </w:ins>
      <w:del w:id="58" w:author="Jose R. Perez Jimenez" w:date="2016-07-11T14:36:00Z">
        <w:r w:rsidR="00906F09" w:rsidRPr="00F75C09" w:rsidDel="00F75C09">
          <w:rPr>
            <w:rFonts w:ascii="Arial" w:hAnsi="Arial" w:cs="Arial"/>
            <w:sz w:val="24"/>
            <w:lang w:val="en-US"/>
            <w:rPrChange w:id="5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delText>Although earlier studies have shown that Neem contains substances that may be used for various medicinal functions</w:delText>
        </w:r>
      </w:del>
      <w:ins w:id="60" w:author="Black_Rafael1998" w:date="2016-07-11T09:45:00Z">
        <w:del w:id="61" w:author="Jose R. Perez Jimenez" w:date="2016-07-11T14:36:00Z">
          <w:r w:rsidR="00535715" w:rsidRPr="00F75C09" w:rsidDel="00F75C09">
            <w:rPr>
              <w:rFonts w:ascii="Arial" w:hAnsi="Arial" w:cs="Arial"/>
              <w:sz w:val="24"/>
              <w:lang w:val="en-US"/>
              <w:rPrChange w:id="62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, like treatment and prevention of cancer</w:delText>
          </w:r>
        </w:del>
      </w:ins>
      <w:del w:id="63" w:author="Jose R. Perez Jimenez" w:date="2016-07-11T14:36:00Z">
        <w:r w:rsidR="00906F09" w:rsidRPr="00F75C09" w:rsidDel="00F75C09">
          <w:rPr>
            <w:rFonts w:ascii="Arial" w:hAnsi="Arial" w:cs="Arial"/>
            <w:sz w:val="24"/>
            <w:lang w:val="en-US"/>
            <w:rPrChange w:id="6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delText>, f</w:delText>
        </w:r>
      </w:del>
      <w:r w:rsidR="00906F09" w:rsidRPr="00F75C09">
        <w:rPr>
          <w:rFonts w:ascii="Arial" w:hAnsi="Arial" w:cs="Arial"/>
          <w:sz w:val="24"/>
          <w:lang w:val="en-US"/>
          <w:rPrChange w:id="65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urther research is needed to </w:t>
      </w:r>
      <w:ins w:id="66" w:author="Jose R. Perez Jimenez" w:date="2016-07-11T14:36:00Z">
        <w:r w:rsidR="00F75C09" w:rsidRPr="00F75C09">
          <w:rPr>
            <w:rFonts w:ascii="Arial" w:hAnsi="Arial" w:cs="Arial"/>
            <w:sz w:val="24"/>
            <w:lang w:val="en-US"/>
            <w:rPrChange w:id="67" w:author="Jose R. Perez Jimenez" w:date="2016-07-11T14:37:00Z">
              <w:rPr>
                <w:rFonts w:ascii="Arial" w:hAnsi="Arial" w:cs="Arial"/>
                <w:sz w:val="24"/>
                <w:highlight w:val="yellow"/>
                <w:lang w:val="en-US"/>
              </w:rPr>
            </w:rPrChange>
          </w:rPr>
          <w:t xml:space="preserve">identify and </w:t>
        </w:r>
      </w:ins>
      <w:del w:id="68" w:author="Jose R. Perez Jimenez" w:date="2016-07-11T14:36:00Z">
        <w:r w:rsidR="00906F09" w:rsidRPr="00F75C09" w:rsidDel="00F75C09">
          <w:rPr>
            <w:rFonts w:ascii="Arial" w:hAnsi="Arial" w:cs="Arial"/>
            <w:sz w:val="24"/>
            <w:lang w:val="en-US"/>
            <w:rPrChange w:id="6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delText xml:space="preserve">better </w:delText>
        </w:r>
      </w:del>
      <w:r w:rsidR="00421717" w:rsidRPr="00F75C09">
        <w:rPr>
          <w:rFonts w:ascii="Arial" w:hAnsi="Arial" w:cs="Arial"/>
          <w:sz w:val="24"/>
          <w:lang w:val="en-US"/>
          <w:rPrChange w:id="70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understand </w:t>
      </w:r>
      <w:bookmarkStart w:id="71" w:name="_GoBack"/>
      <w:bookmarkEnd w:id="71"/>
      <w:ins w:id="72" w:author="Jose R. Perez Jimenez" w:date="2016-07-11T14:36:00Z">
        <w:r w:rsidR="00F75C09" w:rsidRPr="00F75C09">
          <w:rPr>
            <w:rFonts w:ascii="Arial" w:hAnsi="Arial" w:cs="Arial"/>
            <w:sz w:val="24"/>
            <w:lang w:val="en-US"/>
            <w:rPrChange w:id="73" w:author="Jose R. Perez Jimenez" w:date="2016-07-11T14:37:00Z">
              <w:rPr>
                <w:rFonts w:ascii="Arial" w:hAnsi="Arial" w:cs="Arial"/>
                <w:sz w:val="24"/>
                <w:highlight w:val="yellow"/>
                <w:lang w:val="en-US"/>
              </w:rPr>
            </w:rPrChange>
          </w:rPr>
          <w:t xml:space="preserve">active </w:t>
        </w:r>
        <w:proofErr w:type="spellStart"/>
        <w:r w:rsidR="00F75C09" w:rsidRPr="00F75C09">
          <w:rPr>
            <w:rFonts w:ascii="Arial" w:hAnsi="Arial" w:cs="Arial"/>
            <w:sz w:val="24"/>
            <w:lang w:val="en-US"/>
            <w:rPrChange w:id="74" w:author="Jose R. Perez Jimenez" w:date="2016-07-11T14:37:00Z">
              <w:rPr>
                <w:rFonts w:ascii="Arial" w:hAnsi="Arial" w:cs="Arial"/>
                <w:sz w:val="24"/>
                <w:highlight w:val="yellow"/>
                <w:lang w:val="en-US"/>
              </w:rPr>
            </w:rPrChange>
          </w:rPr>
          <w:t>ingrdients</w:t>
        </w:r>
        <w:proofErr w:type="spellEnd"/>
        <w:r w:rsidR="00F75C09" w:rsidRPr="00F75C09">
          <w:rPr>
            <w:rFonts w:ascii="Arial" w:hAnsi="Arial" w:cs="Arial"/>
            <w:sz w:val="24"/>
            <w:lang w:val="en-US"/>
            <w:rPrChange w:id="75" w:author="Jose R. Perez Jimenez" w:date="2016-07-11T14:37:00Z">
              <w:rPr>
                <w:rFonts w:ascii="Arial" w:hAnsi="Arial" w:cs="Arial"/>
                <w:sz w:val="24"/>
                <w:highlight w:val="yellow"/>
                <w:lang w:val="en-US"/>
              </w:rPr>
            </w:rPrChange>
          </w:rPr>
          <w:t xml:space="preserve"> </w:t>
        </w:r>
      </w:ins>
      <w:ins w:id="76" w:author="Jose R. Perez Jimenez" w:date="2016-07-11T14:37:00Z">
        <w:r w:rsidR="00F75C09" w:rsidRPr="00F75C09">
          <w:rPr>
            <w:rFonts w:ascii="Arial" w:hAnsi="Arial" w:cs="Arial"/>
            <w:sz w:val="24"/>
            <w:lang w:val="en-US"/>
            <w:rPrChange w:id="77" w:author="Jose R. Perez Jimenez" w:date="2016-07-11T14:37:00Z">
              <w:rPr>
                <w:rFonts w:ascii="Arial" w:hAnsi="Arial" w:cs="Arial"/>
                <w:sz w:val="24"/>
                <w:highlight w:val="yellow"/>
                <w:lang w:val="en-US"/>
              </w:rPr>
            </w:rPrChange>
          </w:rPr>
          <w:t xml:space="preserve">within </w:t>
        </w:r>
      </w:ins>
      <w:ins w:id="78" w:author="Jose R. Perez Jimenez" w:date="2016-07-11T14:36:00Z">
        <w:r w:rsidR="00F75C09" w:rsidRPr="00F75C09">
          <w:rPr>
            <w:rFonts w:ascii="Arial" w:hAnsi="Arial" w:cs="Arial"/>
            <w:sz w:val="24"/>
            <w:lang w:val="en-US"/>
            <w:rPrChange w:id="79" w:author="Jose R. Perez Jimenez" w:date="2016-07-11T14:37:00Z">
              <w:rPr>
                <w:rFonts w:ascii="Arial" w:hAnsi="Arial" w:cs="Arial"/>
                <w:sz w:val="24"/>
                <w:highlight w:val="yellow"/>
                <w:lang w:val="en-US"/>
              </w:rPr>
            </w:rPrChange>
          </w:rPr>
          <w:t xml:space="preserve">the extract </w:t>
        </w:r>
      </w:ins>
      <w:del w:id="80" w:author="Jose R. Perez Jimenez" w:date="2016-07-11T14:36:00Z">
        <w:r w:rsidR="00421717" w:rsidRPr="00F75C09" w:rsidDel="00F75C09">
          <w:rPr>
            <w:rFonts w:ascii="Arial" w:hAnsi="Arial" w:cs="Arial"/>
            <w:sz w:val="24"/>
            <w:lang w:val="en-US"/>
            <w:rPrChange w:id="81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delText xml:space="preserve">the range of its </w:delText>
        </w:r>
      </w:del>
      <w:del w:id="82" w:author="Jose R. Perez Jimenez" w:date="2016-07-11T14:37:00Z">
        <w:r w:rsidR="00421717" w:rsidRPr="00F75C09" w:rsidDel="00F75C09">
          <w:rPr>
            <w:rFonts w:ascii="Arial" w:hAnsi="Arial" w:cs="Arial"/>
            <w:sz w:val="24"/>
            <w:lang w:val="en-US"/>
            <w:rPrChange w:id="83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delText>effects</w:delText>
        </w:r>
      </w:del>
      <w:r w:rsidR="00421717" w:rsidRPr="00F75C09">
        <w:rPr>
          <w:rFonts w:ascii="Arial" w:hAnsi="Arial" w:cs="Arial"/>
          <w:sz w:val="24"/>
          <w:lang w:val="en-US"/>
          <w:rPrChange w:id="84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.  </w:t>
      </w:r>
      <w:moveFromRangeStart w:id="85" w:author="Black_Rafael1998" w:date="2016-07-11T10:22:00Z" w:name="move455995884"/>
      <w:moveFrom w:id="86" w:author="Black_Rafael1998" w:date="2016-07-11T10:22:00Z">
        <w:r w:rsidR="00421717" w:rsidRPr="00F75C09" w:rsidDel="007555D8">
          <w:rPr>
            <w:rFonts w:ascii="Arial" w:hAnsi="Arial" w:cs="Arial"/>
            <w:sz w:val="24"/>
            <w:lang w:val="en-US"/>
            <w:rPrChange w:id="87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Neem’s</w:t>
        </w:r>
        <w:r w:rsidR="00817610" w:rsidRPr="00F75C09" w:rsidDel="007555D8">
          <w:rPr>
            <w:rFonts w:ascii="Arial" w:hAnsi="Arial" w:cs="Arial"/>
            <w:sz w:val="24"/>
            <w:lang w:val="en-US"/>
            <w:rPrChange w:id="8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  <w:r w:rsidR="00D7352C" w:rsidRPr="00F75C09" w:rsidDel="007555D8">
          <w:rPr>
            <w:rFonts w:ascii="Arial" w:hAnsi="Arial" w:cs="Arial"/>
            <w:sz w:val="24"/>
            <w:lang w:val="en-US"/>
            <w:rPrChange w:id="8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capsule</w:t>
        </w:r>
        <w:r w:rsidR="00FC54DA" w:rsidRPr="00F75C09" w:rsidDel="007555D8">
          <w:rPr>
            <w:rFonts w:ascii="Arial" w:hAnsi="Arial" w:cs="Arial"/>
            <w:sz w:val="24"/>
            <w:lang w:val="en-US"/>
            <w:rPrChange w:id="9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  <w:r w:rsidR="00817610" w:rsidRPr="00F75C09" w:rsidDel="007555D8">
          <w:rPr>
            <w:rFonts w:ascii="Arial" w:hAnsi="Arial" w:cs="Arial"/>
            <w:sz w:val="24"/>
            <w:lang w:val="en-US"/>
            <w:rPrChange w:id="91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extract </w:t>
        </w:r>
        <w:r w:rsidR="0056219E" w:rsidRPr="00F75C09" w:rsidDel="007555D8">
          <w:rPr>
            <w:rFonts w:ascii="Arial" w:hAnsi="Arial" w:cs="Arial"/>
            <w:sz w:val="24"/>
            <w:lang w:val="en-US"/>
            <w:rPrChange w:id="9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possesse</w:t>
        </w:r>
        <w:r w:rsidR="00B8775E" w:rsidRPr="00F75C09" w:rsidDel="007555D8">
          <w:rPr>
            <w:rFonts w:ascii="Arial" w:hAnsi="Arial" w:cs="Arial"/>
            <w:sz w:val="24"/>
            <w:lang w:val="en-US"/>
            <w:rPrChange w:id="93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s chemicals that are used for</w:t>
        </w:r>
        <w:r w:rsidR="00FC54DA" w:rsidRPr="00F75C09" w:rsidDel="007555D8">
          <w:rPr>
            <w:rFonts w:ascii="Arial" w:hAnsi="Arial" w:cs="Arial"/>
            <w:sz w:val="24"/>
            <w:lang w:val="en-US"/>
            <w:rPrChange w:id="9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antimicrobial purposes, including </w:t>
        </w:r>
        <w:r w:rsidR="00E16F04" w:rsidRPr="00F75C09" w:rsidDel="007555D8">
          <w:rPr>
            <w:rFonts w:ascii="Arial" w:hAnsi="Arial" w:cs="Arial"/>
            <w:sz w:val="24"/>
            <w:lang w:val="en-US"/>
            <w:rPrChange w:id="95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medicine and </w:t>
        </w:r>
        <w:r w:rsidR="00FC54DA" w:rsidRPr="00F75C09" w:rsidDel="007555D8">
          <w:rPr>
            <w:rFonts w:ascii="Arial" w:hAnsi="Arial" w:cs="Arial"/>
            <w:sz w:val="24"/>
            <w:lang w:val="en-US"/>
            <w:rPrChange w:id="9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pharmac</w:t>
        </w:r>
        <w:r w:rsidR="00E16F04" w:rsidRPr="00F75C09" w:rsidDel="007555D8">
          <w:rPr>
            <w:rFonts w:ascii="Arial" w:hAnsi="Arial" w:cs="Arial"/>
            <w:sz w:val="24"/>
            <w:lang w:val="en-US"/>
            <w:rPrChange w:id="97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ology</w:t>
        </w:r>
        <w:r w:rsidR="00FC54DA" w:rsidRPr="00F75C09" w:rsidDel="007555D8">
          <w:rPr>
            <w:rFonts w:ascii="Arial" w:hAnsi="Arial" w:cs="Arial"/>
            <w:sz w:val="24"/>
            <w:lang w:val="en-US"/>
            <w:rPrChange w:id="9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.</w:t>
        </w:r>
      </w:moveFrom>
      <w:moveFromRangeEnd w:id="85"/>
      <w:r w:rsidR="00817610" w:rsidRPr="00F75C09">
        <w:rPr>
          <w:rFonts w:ascii="Arial" w:hAnsi="Arial" w:cs="Arial"/>
          <w:sz w:val="24"/>
          <w:lang w:val="en-US"/>
          <w:rPrChange w:id="99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  </w:t>
      </w:r>
      <w:r w:rsidR="00FC54DA" w:rsidRPr="00F75C09">
        <w:rPr>
          <w:rFonts w:ascii="Arial" w:hAnsi="Arial" w:cs="Arial"/>
          <w:sz w:val="24"/>
          <w:lang w:val="en-US"/>
          <w:rPrChange w:id="100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The purpose of the study w</w:t>
      </w:r>
      <w:r w:rsidR="00536071" w:rsidRPr="00F75C09">
        <w:rPr>
          <w:rFonts w:ascii="Arial" w:hAnsi="Arial" w:cs="Arial"/>
          <w:sz w:val="24"/>
          <w:lang w:val="en-US"/>
          <w:rPrChange w:id="101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as to investigat</w:t>
      </w:r>
      <w:r w:rsidR="001F4B03" w:rsidRPr="00F75C09">
        <w:rPr>
          <w:rFonts w:ascii="Arial" w:hAnsi="Arial" w:cs="Arial"/>
          <w:sz w:val="24"/>
          <w:lang w:val="en-US"/>
          <w:rPrChange w:id="102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e the effect of </w:t>
      </w:r>
      <w:proofErr w:type="spellStart"/>
      <w:r w:rsidR="001F4B03" w:rsidRPr="00F75C09">
        <w:rPr>
          <w:rFonts w:ascii="Arial" w:hAnsi="Arial" w:cs="Arial"/>
          <w:i/>
          <w:sz w:val="24"/>
          <w:lang w:val="en-US"/>
          <w:rPrChange w:id="103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Azadirachta</w:t>
      </w:r>
      <w:proofErr w:type="spellEnd"/>
      <w:r w:rsidR="001F4B03" w:rsidRPr="00F75C09">
        <w:rPr>
          <w:rFonts w:ascii="Arial" w:hAnsi="Arial" w:cs="Arial"/>
          <w:i/>
          <w:sz w:val="24"/>
          <w:lang w:val="en-US"/>
          <w:rPrChange w:id="104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 </w:t>
      </w:r>
      <w:proofErr w:type="spellStart"/>
      <w:r w:rsidR="001F4B03" w:rsidRPr="00F75C09">
        <w:rPr>
          <w:rFonts w:ascii="Arial" w:hAnsi="Arial" w:cs="Arial"/>
          <w:i/>
          <w:sz w:val="24"/>
          <w:lang w:val="en-US"/>
          <w:rPrChange w:id="105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indica</w:t>
      </w:r>
      <w:r w:rsidR="001F4B03" w:rsidRPr="00F75C09">
        <w:rPr>
          <w:rFonts w:ascii="Arial" w:hAnsi="Arial" w:cs="Arial"/>
          <w:sz w:val="24"/>
          <w:lang w:val="en-US"/>
          <w:rPrChange w:id="106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>’s</w:t>
      </w:r>
      <w:proofErr w:type="spellEnd"/>
      <w:r w:rsidR="001F4B03" w:rsidRPr="00F75C09">
        <w:rPr>
          <w:rFonts w:ascii="Arial" w:hAnsi="Arial" w:cs="Arial"/>
          <w:sz w:val="24"/>
          <w:lang w:val="en-US"/>
          <w:rPrChange w:id="107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 capsule extract </w:t>
      </w:r>
      <w:r w:rsidR="00536071" w:rsidRPr="00F75C09">
        <w:rPr>
          <w:rFonts w:ascii="Arial" w:hAnsi="Arial" w:cs="Arial"/>
          <w:sz w:val="24"/>
          <w:lang w:val="en-US"/>
          <w:rPrChange w:id="108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against </w:t>
      </w:r>
      <w:ins w:id="109" w:author="Jose R. Perez Jimenez" w:date="2016-07-10T23:15:00Z">
        <w:r w:rsidR="00636C67" w:rsidRPr="00F75C09">
          <w:rPr>
            <w:rFonts w:ascii="Arial" w:hAnsi="Arial" w:cs="Arial"/>
            <w:sz w:val="24"/>
            <w:lang w:val="en-US"/>
            <w:rPrChange w:id="11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bacteria</w:t>
        </w:r>
      </w:ins>
      <w:ins w:id="111" w:author="Jose R. Perez Jimenez" w:date="2016-07-10T23:16:00Z">
        <w:r w:rsidR="00636C67" w:rsidRPr="00F75C09">
          <w:rPr>
            <w:rFonts w:ascii="Arial" w:hAnsi="Arial" w:cs="Arial"/>
            <w:sz w:val="24"/>
            <w:lang w:val="en-US"/>
            <w:rPrChange w:id="11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l models</w:t>
        </w:r>
      </w:ins>
      <w:del w:id="113" w:author="Jose R. Perez Jimenez" w:date="2016-07-10T23:16:00Z">
        <w:r w:rsidR="00536071" w:rsidRPr="00F75C09" w:rsidDel="00636C67">
          <w:rPr>
            <w:rFonts w:ascii="Arial" w:hAnsi="Arial" w:cs="Arial"/>
            <w:sz w:val="24"/>
            <w:lang w:val="en-US"/>
            <w:rPrChange w:id="11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delText>human pathogenic bacteria</w:delText>
        </w:r>
      </w:del>
      <w:r w:rsidR="00536071" w:rsidRPr="00F75C09">
        <w:rPr>
          <w:rFonts w:ascii="Arial" w:hAnsi="Arial" w:cs="Arial"/>
          <w:sz w:val="24"/>
          <w:lang w:val="en-US"/>
          <w:rPrChange w:id="115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.  </w:t>
      </w:r>
      <w:del w:id="116" w:author="Jose R. Perez Jimenez" w:date="2016-07-10T23:18:00Z">
        <w:r w:rsidR="0056219E" w:rsidRPr="00F75C09" w:rsidDel="00636C67">
          <w:rPr>
            <w:rFonts w:ascii="Arial" w:hAnsi="Arial" w:cs="Arial"/>
            <w:sz w:val="24"/>
            <w:lang w:val="en-US"/>
            <w:rPrChange w:id="117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delText>Thus, t</w:delText>
        </w:r>
      </w:del>
      <w:ins w:id="118" w:author="Jose R. Perez Jimenez" w:date="2016-07-10T23:18:00Z">
        <w:r w:rsidR="00636C67" w:rsidRPr="00F75C09">
          <w:rPr>
            <w:rFonts w:ascii="Arial" w:hAnsi="Arial" w:cs="Arial"/>
            <w:sz w:val="24"/>
            <w:lang w:val="en-US"/>
            <w:rPrChange w:id="11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T</w:t>
        </w:r>
      </w:ins>
      <w:r w:rsidR="00817610" w:rsidRPr="00F75C09">
        <w:rPr>
          <w:rFonts w:ascii="Arial" w:hAnsi="Arial" w:cs="Arial"/>
          <w:sz w:val="24"/>
          <w:lang w:val="en-US"/>
          <w:rPrChange w:id="120" w:author="Jose R. Perez Jimenez" w:date="2016-07-11T14:37:00Z">
            <w:rPr>
              <w:rFonts w:ascii="Arial" w:hAnsi="Arial" w:cs="Arial"/>
              <w:sz w:val="24"/>
              <w:lang w:val="en-US"/>
            </w:rPr>
          </w:rPrChange>
        </w:rPr>
        <w:t xml:space="preserve">he </w:t>
      </w:r>
      <w:ins w:id="121" w:author="Jose R. Perez Jimenez" w:date="2016-07-10T23:19:00Z">
        <w:r w:rsidR="00636C67" w:rsidRPr="00F75C09">
          <w:rPr>
            <w:rFonts w:ascii="Arial" w:hAnsi="Arial" w:cs="Arial"/>
            <w:sz w:val="24"/>
            <w:lang w:val="en-US"/>
            <w:rPrChange w:id="12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bacterial models </w:t>
        </w:r>
      </w:ins>
      <w:ins w:id="123" w:author="Jose R. Perez Jimenez" w:date="2016-07-11T14:24:00Z">
        <w:r w:rsidR="00E50CAA" w:rsidRPr="00F75C09">
          <w:rPr>
            <w:rFonts w:ascii="Arial" w:hAnsi="Arial" w:cs="Arial"/>
            <w:sz w:val="24"/>
            <w:lang w:val="en-US"/>
            <w:rPrChange w:id="12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are non-virulent </w:t>
        </w:r>
      </w:ins>
      <w:ins w:id="125" w:author="Jose R. Perez Jimenez" w:date="2016-07-10T23:19:00Z">
        <w:r w:rsidR="00636C67" w:rsidRPr="00F75C09">
          <w:rPr>
            <w:rFonts w:ascii="Arial" w:hAnsi="Arial" w:cs="Arial"/>
            <w:sz w:val="24"/>
            <w:lang w:val="en-US"/>
            <w:rPrChange w:id="12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strains related to </w:t>
        </w:r>
      </w:ins>
      <w:ins w:id="127" w:author="Jose R. Perez Jimenez" w:date="2016-07-11T14:24:00Z">
        <w:r w:rsidR="00E50CAA" w:rsidRPr="00F75C09">
          <w:rPr>
            <w:rFonts w:ascii="Arial" w:hAnsi="Arial" w:cs="Arial"/>
            <w:sz w:val="24"/>
            <w:lang w:val="en-US"/>
            <w:rPrChange w:id="12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pat</w:t>
        </w:r>
      </w:ins>
      <w:ins w:id="129" w:author="Jose R. Perez Jimenez" w:date="2016-07-11T14:25:00Z">
        <w:r w:rsidR="00E50CAA" w:rsidRPr="00F75C09">
          <w:rPr>
            <w:rFonts w:ascii="Arial" w:hAnsi="Arial" w:cs="Arial"/>
            <w:sz w:val="24"/>
            <w:lang w:val="en-US"/>
            <w:rPrChange w:id="13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ho</w:t>
        </w:r>
      </w:ins>
      <w:ins w:id="131" w:author="Jose R. Perez Jimenez" w:date="2016-07-11T14:24:00Z">
        <w:r w:rsidR="00E50CAA" w:rsidRPr="00F75C09">
          <w:rPr>
            <w:rFonts w:ascii="Arial" w:hAnsi="Arial" w:cs="Arial"/>
            <w:sz w:val="24"/>
            <w:lang w:val="en-US"/>
            <w:rPrChange w:id="13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genic ones </w:t>
        </w:r>
      </w:ins>
      <w:ins w:id="133" w:author="Jose R. Perez Jimenez" w:date="2016-07-10T23:24:00Z">
        <w:r w:rsidR="00720F59" w:rsidRPr="00F75C09">
          <w:rPr>
            <w:rFonts w:ascii="Arial" w:hAnsi="Arial" w:cs="Arial"/>
            <w:sz w:val="24"/>
            <w:lang w:val="en-US"/>
            <w:rPrChange w:id="13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and included </w:t>
        </w:r>
        <w:r w:rsidR="00720F59" w:rsidRPr="00F75C09">
          <w:rPr>
            <w:rFonts w:ascii="Arial" w:hAnsi="Arial" w:cs="Arial"/>
            <w:i/>
            <w:sz w:val="24"/>
            <w:lang w:val="en-US"/>
            <w:rPrChange w:id="135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>Pseudomonas putida</w:t>
        </w:r>
        <w:r w:rsidR="00720F59" w:rsidRPr="00F75C09">
          <w:rPr>
            <w:rFonts w:ascii="Arial" w:hAnsi="Arial" w:cs="Arial"/>
            <w:sz w:val="24"/>
            <w:lang w:val="en-US"/>
            <w:rPrChange w:id="13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, </w:t>
        </w:r>
        <w:r w:rsidR="00720F59" w:rsidRPr="00F75C09">
          <w:rPr>
            <w:rFonts w:ascii="Arial" w:hAnsi="Arial" w:cs="Arial"/>
            <w:i/>
            <w:sz w:val="24"/>
            <w:lang w:val="en-US"/>
            <w:rPrChange w:id="137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>Bacillus subtilis</w:t>
        </w:r>
        <w:r w:rsidR="00720F59" w:rsidRPr="00F75C09">
          <w:rPr>
            <w:rFonts w:ascii="Arial" w:hAnsi="Arial" w:cs="Arial"/>
            <w:sz w:val="24"/>
            <w:lang w:val="en-US"/>
            <w:rPrChange w:id="13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, </w:t>
        </w:r>
        <w:r w:rsidR="00720F59" w:rsidRPr="00F75C09">
          <w:rPr>
            <w:rFonts w:ascii="Arial" w:hAnsi="Arial" w:cs="Arial"/>
            <w:i/>
            <w:sz w:val="24"/>
            <w:lang w:val="en-US"/>
            <w:rPrChange w:id="139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 xml:space="preserve">Acinetobacter </w:t>
        </w:r>
        <w:proofErr w:type="spellStart"/>
        <w:r w:rsidR="00720F59" w:rsidRPr="00F75C09">
          <w:rPr>
            <w:rFonts w:ascii="Arial" w:hAnsi="Arial" w:cs="Arial"/>
            <w:i/>
            <w:sz w:val="24"/>
            <w:lang w:val="en-US"/>
            <w:rPrChange w:id="140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>baylyi</w:t>
        </w:r>
        <w:proofErr w:type="spellEnd"/>
        <w:r w:rsidR="00720F59" w:rsidRPr="00F75C09">
          <w:rPr>
            <w:rFonts w:ascii="Arial" w:hAnsi="Arial" w:cs="Arial"/>
            <w:sz w:val="24"/>
            <w:lang w:val="en-US"/>
            <w:rPrChange w:id="141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, </w:t>
        </w:r>
        <w:r w:rsidR="00720F59" w:rsidRPr="00F75C09">
          <w:rPr>
            <w:rFonts w:ascii="Arial" w:hAnsi="Arial" w:cs="Arial"/>
            <w:i/>
            <w:sz w:val="24"/>
            <w:lang w:val="en-US"/>
            <w:rPrChange w:id="142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 xml:space="preserve">Enterococcus </w:t>
        </w:r>
        <w:proofErr w:type="spellStart"/>
        <w:r w:rsidR="00720F59" w:rsidRPr="00F75C09">
          <w:rPr>
            <w:rFonts w:ascii="Arial" w:hAnsi="Arial" w:cs="Arial"/>
            <w:i/>
            <w:sz w:val="24"/>
            <w:lang w:val="en-US"/>
            <w:rPrChange w:id="143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>raffinosus</w:t>
        </w:r>
        <w:proofErr w:type="spellEnd"/>
        <w:r w:rsidR="00720F59" w:rsidRPr="00F75C09">
          <w:rPr>
            <w:rFonts w:ascii="Arial" w:hAnsi="Arial" w:cs="Arial"/>
            <w:sz w:val="24"/>
            <w:lang w:val="en-US"/>
            <w:rPrChange w:id="14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, </w:t>
        </w:r>
        <w:r w:rsidR="00720F59" w:rsidRPr="00F75C09">
          <w:rPr>
            <w:rFonts w:ascii="Arial" w:hAnsi="Arial" w:cs="Arial"/>
            <w:i/>
            <w:sz w:val="24"/>
            <w:lang w:val="en-US"/>
            <w:rPrChange w:id="145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>Escherichia coli</w:t>
        </w:r>
        <w:r w:rsidR="00720F59" w:rsidRPr="00F75C09">
          <w:rPr>
            <w:rFonts w:ascii="Arial" w:hAnsi="Arial" w:cs="Arial"/>
            <w:sz w:val="24"/>
            <w:lang w:val="en-US"/>
            <w:rPrChange w:id="14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, </w:t>
        </w:r>
        <w:r w:rsidR="00720F59" w:rsidRPr="00F75C09">
          <w:rPr>
            <w:rFonts w:ascii="Arial" w:hAnsi="Arial" w:cs="Arial"/>
            <w:i/>
            <w:sz w:val="24"/>
            <w:lang w:val="en-US"/>
            <w:rPrChange w:id="147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 xml:space="preserve">Enterobacter </w:t>
        </w:r>
        <w:proofErr w:type="spellStart"/>
        <w:r w:rsidR="00720F59" w:rsidRPr="00F75C09">
          <w:rPr>
            <w:rFonts w:ascii="Arial" w:hAnsi="Arial" w:cs="Arial"/>
            <w:i/>
            <w:sz w:val="24"/>
            <w:lang w:val="en-US"/>
            <w:rPrChange w:id="148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>aerogenes</w:t>
        </w:r>
        <w:proofErr w:type="spellEnd"/>
        <w:r w:rsidR="00720F59" w:rsidRPr="00F75C09">
          <w:rPr>
            <w:rFonts w:ascii="Arial" w:hAnsi="Arial" w:cs="Arial"/>
            <w:sz w:val="24"/>
            <w:lang w:val="en-US"/>
            <w:rPrChange w:id="14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, and </w:t>
        </w:r>
        <w:proofErr w:type="spellStart"/>
        <w:r w:rsidR="00720F59" w:rsidRPr="00F75C09">
          <w:rPr>
            <w:rFonts w:ascii="Arial" w:hAnsi="Arial" w:cs="Arial"/>
            <w:i/>
            <w:sz w:val="24"/>
            <w:lang w:val="en-US"/>
            <w:rPrChange w:id="150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>Erwinia</w:t>
        </w:r>
        <w:proofErr w:type="spellEnd"/>
        <w:r w:rsidR="00720F59" w:rsidRPr="00F75C09">
          <w:rPr>
            <w:rFonts w:ascii="Arial" w:hAnsi="Arial" w:cs="Arial"/>
            <w:i/>
            <w:sz w:val="24"/>
            <w:lang w:val="en-US"/>
            <w:rPrChange w:id="151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 xml:space="preserve"> </w:t>
        </w:r>
        <w:proofErr w:type="spellStart"/>
        <w:r w:rsidR="00720F59" w:rsidRPr="00F75C09">
          <w:rPr>
            <w:rFonts w:ascii="Arial" w:hAnsi="Arial" w:cs="Arial"/>
            <w:i/>
            <w:sz w:val="24"/>
            <w:lang w:val="en-US"/>
            <w:rPrChange w:id="152" w:author="Jose R. Perez Jimenez" w:date="2016-07-11T14:37:00Z">
              <w:rPr>
                <w:rFonts w:ascii="Arial" w:hAnsi="Arial" w:cs="Arial"/>
                <w:i/>
                <w:sz w:val="24"/>
                <w:lang w:val="en-US"/>
              </w:rPr>
            </w:rPrChange>
          </w:rPr>
          <w:t>carotovorans</w:t>
        </w:r>
      </w:ins>
      <w:proofErr w:type="spellEnd"/>
      <w:ins w:id="153" w:author="Jose R. Perez Jimenez" w:date="2016-07-10T23:19:00Z">
        <w:r w:rsidR="00636C67" w:rsidRPr="00F75C09">
          <w:rPr>
            <w:rFonts w:ascii="Arial" w:hAnsi="Arial" w:cs="Arial"/>
            <w:sz w:val="24"/>
            <w:lang w:val="en-US"/>
            <w:rPrChange w:id="15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. Bacteria </w:t>
        </w:r>
      </w:ins>
      <w:ins w:id="155" w:author="Jose R. Perez Jimenez" w:date="2016-07-10T23:24:00Z">
        <w:r w:rsidR="00720F59" w:rsidRPr="00F75C09">
          <w:rPr>
            <w:rFonts w:ascii="Arial" w:hAnsi="Arial" w:cs="Arial"/>
            <w:sz w:val="24"/>
            <w:lang w:val="en-US"/>
            <w:rPrChange w:id="15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were</w:t>
        </w:r>
      </w:ins>
      <w:ins w:id="157" w:author="Jose R. Perez Jimenez" w:date="2016-07-10T23:19:00Z">
        <w:r w:rsidR="00636C67" w:rsidRPr="00F75C09">
          <w:rPr>
            <w:rFonts w:ascii="Arial" w:hAnsi="Arial" w:cs="Arial"/>
            <w:sz w:val="24"/>
            <w:lang w:val="en-US"/>
            <w:rPrChange w:id="15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cultivated in tryptic soy broth </w:t>
        </w:r>
      </w:ins>
      <w:ins w:id="159" w:author="Jose R. Perez Jimenez" w:date="2016-07-10T23:23:00Z">
        <w:r w:rsidR="00720F59" w:rsidRPr="00F75C09">
          <w:rPr>
            <w:rFonts w:ascii="Arial" w:hAnsi="Arial" w:cs="Arial"/>
            <w:sz w:val="24"/>
            <w:lang w:val="en-US"/>
            <w:rPrChange w:id="16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(TSB) </w:t>
        </w:r>
      </w:ins>
      <w:ins w:id="161" w:author="Jose R. Perez Jimenez" w:date="2016-07-10T23:19:00Z">
        <w:r w:rsidR="00636C67" w:rsidRPr="00F75C09">
          <w:rPr>
            <w:rFonts w:ascii="Arial" w:hAnsi="Arial" w:cs="Arial"/>
            <w:sz w:val="24"/>
            <w:lang w:val="en-US"/>
            <w:rPrChange w:id="16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containing </w:t>
        </w:r>
      </w:ins>
      <w:ins w:id="163" w:author="Jose R. Perez Jimenez" w:date="2016-07-10T23:21:00Z">
        <w:r w:rsidR="00720F59" w:rsidRPr="00F75C09">
          <w:rPr>
            <w:rFonts w:ascii="Arial" w:hAnsi="Arial" w:cs="Arial"/>
            <w:sz w:val="24"/>
            <w:lang w:val="en-US"/>
            <w:rPrChange w:id="16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various concentration</w:t>
        </w:r>
      </w:ins>
      <w:ins w:id="165" w:author="Jose R. Perez Jimenez" w:date="2016-07-10T23:23:00Z">
        <w:r w:rsidR="00720F59" w:rsidRPr="00F75C09">
          <w:rPr>
            <w:rFonts w:ascii="Arial" w:hAnsi="Arial" w:cs="Arial"/>
            <w:sz w:val="24"/>
            <w:lang w:val="en-US"/>
            <w:rPrChange w:id="16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s</w:t>
        </w:r>
      </w:ins>
      <w:ins w:id="167" w:author="Black_Rafael1998" w:date="2016-07-11T13:47:00Z">
        <w:r w:rsidR="0031421D" w:rsidRPr="00F75C09">
          <w:rPr>
            <w:rFonts w:ascii="Arial" w:hAnsi="Arial" w:cs="Arial"/>
            <w:sz w:val="24"/>
            <w:lang w:val="en-US"/>
            <w:rPrChange w:id="16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(initial concentration: 10</w:t>
        </w:r>
      </w:ins>
      <w:ins w:id="169" w:author="Jose R. Perez Jimenez" w:date="2016-07-11T14:25:00Z">
        <w:r w:rsidR="00E50CAA" w:rsidRPr="00F75C09">
          <w:rPr>
            <w:rFonts w:ascii="Arial" w:hAnsi="Arial" w:cs="Arial"/>
            <w:sz w:val="24"/>
            <w:lang w:val="en-US"/>
            <w:rPrChange w:id="17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171" w:author="Black_Rafael1998" w:date="2016-07-11T13:47:00Z">
        <w:r w:rsidR="0031421D" w:rsidRPr="00F75C09">
          <w:rPr>
            <w:rFonts w:ascii="Arial" w:hAnsi="Arial" w:cs="Arial"/>
            <w:sz w:val="24"/>
            <w:lang w:val="en-US"/>
            <w:rPrChange w:id="17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mg/mL)</w:t>
        </w:r>
      </w:ins>
      <w:ins w:id="173" w:author="Jose R. Perez Jimenez" w:date="2016-07-10T23:21:00Z">
        <w:r w:rsidR="00720F59" w:rsidRPr="00F75C09">
          <w:rPr>
            <w:rFonts w:ascii="Arial" w:hAnsi="Arial" w:cs="Arial"/>
            <w:sz w:val="24"/>
            <w:lang w:val="en-US"/>
            <w:rPrChange w:id="17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of </w:t>
        </w:r>
      </w:ins>
      <w:ins w:id="175" w:author="Jose R. Perez Jimenez" w:date="2016-07-10T23:20:00Z">
        <w:r w:rsidR="00720F59" w:rsidRPr="00F75C09">
          <w:rPr>
            <w:rFonts w:ascii="Arial" w:hAnsi="Arial" w:cs="Arial"/>
            <w:sz w:val="24"/>
            <w:lang w:val="en-US"/>
            <w:rPrChange w:id="17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capsule extract</w:t>
        </w:r>
      </w:ins>
      <w:ins w:id="177" w:author="Jose R. Perez Jimenez" w:date="2016-07-10T23:21:00Z">
        <w:r w:rsidR="00720F59" w:rsidRPr="00F75C09">
          <w:rPr>
            <w:rFonts w:ascii="Arial" w:hAnsi="Arial" w:cs="Arial"/>
            <w:sz w:val="24"/>
            <w:lang w:val="en-US"/>
            <w:rPrChange w:id="17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(</w:t>
        </w:r>
      </w:ins>
      <w:ins w:id="179" w:author="Jose R. Perez Jimenez" w:date="2016-07-10T23:22:00Z">
        <w:r w:rsidR="00E50CAA" w:rsidRPr="00F75C09">
          <w:rPr>
            <w:rFonts w:ascii="Arial" w:hAnsi="Arial" w:cs="Arial"/>
            <w:sz w:val="24"/>
            <w:lang w:val="en-US"/>
            <w:rPrChange w:id="18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0-25%</w:t>
        </w:r>
      </w:ins>
      <w:ins w:id="181" w:author="Jose R. Perez Jimenez" w:date="2016-07-10T23:21:00Z">
        <w:r w:rsidR="00720F59" w:rsidRPr="00F75C09">
          <w:rPr>
            <w:rFonts w:ascii="Arial" w:hAnsi="Arial" w:cs="Arial"/>
            <w:sz w:val="24"/>
            <w:lang w:val="en-US"/>
            <w:rPrChange w:id="18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)</w:t>
        </w:r>
      </w:ins>
      <w:ins w:id="183" w:author="Jose R. Perez Jimenez" w:date="2016-07-10T23:20:00Z">
        <w:r w:rsidR="00720F59" w:rsidRPr="00F75C09">
          <w:rPr>
            <w:rFonts w:ascii="Arial" w:hAnsi="Arial" w:cs="Arial"/>
            <w:sz w:val="24"/>
            <w:lang w:val="en-US"/>
            <w:rPrChange w:id="18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185" w:author="Jose R. Perez Jimenez" w:date="2016-07-10T23:25:00Z">
        <w:r w:rsidR="00720F59" w:rsidRPr="00F75C09">
          <w:rPr>
            <w:rFonts w:ascii="Arial" w:hAnsi="Arial" w:cs="Arial"/>
            <w:sz w:val="24"/>
            <w:lang w:val="en-US"/>
            <w:rPrChange w:id="18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at 37°C with agitation.  Turbidity was </w:t>
        </w:r>
      </w:ins>
      <w:ins w:id="187" w:author="Jose R. Perez Jimenez" w:date="2016-07-10T23:27:00Z">
        <w:r w:rsidR="00720F59" w:rsidRPr="00F75C09">
          <w:rPr>
            <w:rFonts w:ascii="Arial" w:hAnsi="Arial" w:cs="Arial"/>
            <w:sz w:val="24"/>
            <w:lang w:val="en-US"/>
            <w:rPrChange w:id="18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assessed</w:t>
        </w:r>
      </w:ins>
      <w:ins w:id="189" w:author="Jose R. Perez Jimenez" w:date="2016-07-10T23:25:00Z">
        <w:r w:rsidR="00720F59" w:rsidRPr="00F75C09">
          <w:rPr>
            <w:rFonts w:ascii="Arial" w:hAnsi="Arial" w:cs="Arial"/>
            <w:sz w:val="24"/>
            <w:lang w:val="en-US"/>
            <w:rPrChange w:id="19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every 24 hours for three day</w:t>
        </w:r>
      </w:ins>
      <w:ins w:id="191" w:author="Jose R. Perez Jimenez" w:date="2016-07-10T23:27:00Z">
        <w:r w:rsidR="00720F59" w:rsidRPr="00F75C09">
          <w:rPr>
            <w:rFonts w:ascii="Arial" w:hAnsi="Arial" w:cs="Arial"/>
            <w:sz w:val="24"/>
            <w:lang w:val="en-US"/>
            <w:rPrChange w:id="19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s</w:t>
        </w:r>
      </w:ins>
      <w:ins w:id="193" w:author="Jose R. Perez Jimenez" w:date="2016-07-10T23:25:00Z">
        <w:r w:rsidR="00720F59" w:rsidRPr="00F75C09">
          <w:rPr>
            <w:rFonts w:ascii="Arial" w:hAnsi="Arial" w:cs="Arial"/>
            <w:sz w:val="24"/>
            <w:lang w:val="en-US"/>
            <w:rPrChange w:id="19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to </w:t>
        </w:r>
      </w:ins>
      <w:ins w:id="195" w:author="Jose R. Perez Jimenez" w:date="2016-07-10T23:27:00Z">
        <w:r w:rsidR="00720F59" w:rsidRPr="00F75C09">
          <w:rPr>
            <w:rFonts w:ascii="Arial" w:hAnsi="Arial" w:cs="Arial"/>
            <w:sz w:val="24"/>
            <w:lang w:val="en-US"/>
            <w:rPrChange w:id="19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determine</w:t>
        </w:r>
      </w:ins>
      <w:ins w:id="197" w:author="Jose R. Perez Jimenez" w:date="2016-07-10T23:25:00Z">
        <w:r w:rsidR="00720F59" w:rsidRPr="00F75C09">
          <w:rPr>
            <w:rFonts w:ascii="Arial" w:hAnsi="Arial" w:cs="Arial"/>
            <w:sz w:val="24"/>
            <w:lang w:val="en-US"/>
            <w:rPrChange w:id="19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the </w:t>
        </w:r>
      </w:ins>
      <w:ins w:id="199" w:author="Jose R. Perez Jimenez" w:date="2016-07-10T23:27:00Z">
        <w:r w:rsidR="00720F59" w:rsidRPr="00F75C09">
          <w:rPr>
            <w:rFonts w:ascii="Arial" w:hAnsi="Arial" w:cs="Arial"/>
            <w:sz w:val="24"/>
            <w:lang w:val="en-US"/>
            <w:rPrChange w:id="20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qualitative</w:t>
        </w:r>
      </w:ins>
      <w:ins w:id="201" w:author="Jose R. Perez Jimenez" w:date="2016-07-10T23:25:00Z">
        <w:r w:rsidR="00720F59" w:rsidRPr="00F75C09">
          <w:rPr>
            <w:rFonts w:ascii="Arial" w:hAnsi="Arial" w:cs="Arial"/>
            <w:sz w:val="24"/>
            <w:lang w:val="en-US"/>
            <w:rPrChange w:id="20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antimicrobial effect of </w:t>
        </w:r>
        <w:del w:id="203" w:author="Black_Rafael1998" w:date="2016-07-11T10:27:00Z">
          <w:r w:rsidR="00720F59" w:rsidRPr="00F75C09" w:rsidDel="00F27E95">
            <w:rPr>
              <w:rFonts w:ascii="Arial" w:hAnsi="Arial" w:cs="Arial"/>
              <w:sz w:val="24"/>
              <w:lang w:val="en-US"/>
              <w:rPrChange w:id="204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neem</w:delText>
          </w:r>
        </w:del>
      </w:ins>
      <w:ins w:id="205" w:author="Black_Rafael1998" w:date="2016-07-11T10:27:00Z">
        <w:r w:rsidR="00F27E95" w:rsidRPr="00F75C09">
          <w:rPr>
            <w:rFonts w:ascii="Arial" w:hAnsi="Arial" w:cs="Arial"/>
            <w:sz w:val="24"/>
            <w:lang w:val="en-US"/>
            <w:rPrChange w:id="20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the capsule</w:t>
        </w:r>
      </w:ins>
      <w:ins w:id="207" w:author="Jose R. Perez Jimenez" w:date="2016-07-10T23:25:00Z">
        <w:r w:rsidR="00720F59" w:rsidRPr="00F75C09">
          <w:rPr>
            <w:rFonts w:ascii="Arial" w:hAnsi="Arial" w:cs="Arial"/>
            <w:sz w:val="24"/>
            <w:lang w:val="en-US"/>
            <w:rPrChange w:id="20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extract in each bacterial strain.</w:t>
        </w:r>
      </w:ins>
      <w:ins w:id="209" w:author="Black_Rafael1998" w:date="2016-07-11T13:33:00Z">
        <w:r w:rsidR="009A47C3" w:rsidRPr="00F75C09">
          <w:rPr>
            <w:rFonts w:ascii="Arial" w:hAnsi="Arial" w:cs="Arial"/>
            <w:sz w:val="24"/>
            <w:lang w:val="en-US"/>
            <w:rPrChange w:id="21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211" w:author="Jose R. Perez Jimenez" w:date="2016-07-10T23:25:00Z">
        <w:r w:rsidR="00720F59" w:rsidRPr="00F75C09">
          <w:rPr>
            <w:rFonts w:ascii="Arial" w:hAnsi="Arial" w:cs="Arial"/>
            <w:sz w:val="24"/>
            <w:lang w:val="en-US"/>
            <w:rPrChange w:id="21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213" w:author="Jose R. Perez Jimenez" w:date="2016-07-11T14:26:00Z">
        <w:r w:rsidR="00E50CAA" w:rsidRPr="00F75C09">
          <w:rPr>
            <w:rFonts w:ascii="Arial" w:hAnsi="Arial" w:cs="Arial"/>
            <w:sz w:val="24"/>
            <w:lang w:val="en-US"/>
            <w:rPrChange w:id="21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A</w:t>
        </w:r>
      </w:ins>
      <w:ins w:id="215" w:author="Black_Rafael1998" w:date="2016-07-11T09:49:00Z">
        <w:del w:id="216" w:author="Jose R. Perez Jimenez" w:date="2016-07-11T14:26:00Z">
          <w:r w:rsidR="00535715" w:rsidRPr="00F75C09" w:rsidDel="00E50CAA">
            <w:rPr>
              <w:rFonts w:ascii="Arial" w:hAnsi="Arial" w:cs="Arial"/>
              <w:sz w:val="24"/>
              <w:lang w:val="en-US"/>
              <w:rPrChange w:id="217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 that</w:delText>
          </w:r>
        </w:del>
      </w:ins>
      <w:ins w:id="218" w:author="Black_Rafael1998" w:date="2016-07-11T09:50:00Z">
        <w:del w:id="219" w:author="Jose R. Perez Jimenez" w:date="2016-07-11T14:26:00Z">
          <w:r w:rsidR="00535715" w:rsidRPr="00F75C09" w:rsidDel="00E50CAA">
            <w:rPr>
              <w:rFonts w:ascii="Arial" w:hAnsi="Arial" w:cs="Arial"/>
              <w:sz w:val="24"/>
              <w:lang w:val="en-US"/>
              <w:rPrChange w:id="220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 </w:delText>
          </w:r>
        </w:del>
      </w:ins>
      <w:ins w:id="221" w:author="Black_Rafael1998" w:date="2016-07-11T13:35:00Z">
        <w:del w:id="222" w:author="Jose R. Perez Jimenez" w:date="2016-07-11T14:26:00Z">
          <w:r w:rsidR="009A47C3" w:rsidRPr="00F75C09" w:rsidDel="00E50CAA">
            <w:rPr>
              <w:rFonts w:ascii="Arial" w:hAnsi="Arial" w:cs="Arial"/>
              <w:sz w:val="24"/>
              <w:lang w:val="en-US"/>
              <w:rPrChange w:id="223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a</w:delText>
          </w:r>
        </w:del>
        <w:r w:rsidR="009A47C3" w:rsidRPr="00F75C09">
          <w:rPr>
            <w:rFonts w:ascii="Arial" w:hAnsi="Arial" w:cs="Arial"/>
            <w:sz w:val="24"/>
            <w:lang w:val="en-US"/>
            <w:rPrChange w:id="22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ll bacteria </w:t>
        </w:r>
        <w:del w:id="225" w:author="Jose R. Perez Jimenez" w:date="2016-07-11T14:27:00Z">
          <w:r w:rsidR="009A47C3" w:rsidRPr="00F75C09" w:rsidDel="00E50CAA">
            <w:rPr>
              <w:rFonts w:ascii="Arial" w:hAnsi="Arial" w:cs="Arial"/>
              <w:sz w:val="24"/>
              <w:lang w:val="en-US"/>
              <w:rPrChange w:id="226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were</w:delText>
          </w:r>
        </w:del>
      </w:ins>
      <w:ins w:id="227" w:author="Jose R. Perez Jimenez" w:date="2016-07-11T14:27:00Z">
        <w:r w:rsidR="00E50CAA" w:rsidRPr="00F75C09">
          <w:rPr>
            <w:rFonts w:ascii="Arial" w:hAnsi="Arial" w:cs="Arial"/>
            <w:sz w:val="24"/>
            <w:lang w:val="en-US"/>
            <w:rPrChange w:id="22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grew</w:t>
        </w:r>
      </w:ins>
      <w:ins w:id="229" w:author="Black_Rafael1998" w:date="2016-07-11T13:35:00Z">
        <w:r w:rsidR="009A47C3" w:rsidRPr="00F75C09">
          <w:rPr>
            <w:rFonts w:ascii="Arial" w:hAnsi="Arial" w:cs="Arial"/>
            <w:sz w:val="24"/>
            <w:lang w:val="en-US"/>
            <w:rPrChange w:id="23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231" w:author="Jose R. Perez Jimenez" w:date="2016-07-11T14:27:00Z">
        <w:r w:rsidR="00E50CAA" w:rsidRPr="00F75C09">
          <w:rPr>
            <w:rFonts w:ascii="Arial" w:hAnsi="Arial" w:cs="Arial"/>
            <w:sz w:val="24"/>
            <w:lang w:val="en-US"/>
            <w:rPrChange w:id="23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with the </w:t>
        </w:r>
      </w:ins>
      <w:ins w:id="233" w:author="Black_Rafael1998" w:date="2016-07-11T13:35:00Z">
        <w:del w:id="234" w:author="Jose R. Perez Jimenez" w:date="2016-07-11T14:27:00Z">
          <w:r w:rsidR="009A47C3" w:rsidRPr="00F75C09" w:rsidDel="00E50CAA">
            <w:rPr>
              <w:rFonts w:ascii="Arial" w:hAnsi="Arial" w:cs="Arial"/>
              <w:sz w:val="24"/>
              <w:lang w:val="en-US"/>
              <w:rPrChange w:id="235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able to grow with the applied </w:delText>
          </w:r>
        </w:del>
        <w:r w:rsidR="009A47C3" w:rsidRPr="00F75C09">
          <w:rPr>
            <w:rFonts w:ascii="Arial" w:hAnsi="Arial" w:cs="Arial"/>
            <w:sz w:val="24"/>
            <w:lang w:val="en-US"/>
            <w:rPrChange w:id="23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extract</w:t>
        </w:r>
      </w:ins>
      <w:ins w:id="237" w:author="Jose R. Perez Jimenez" w:date="2016-07-11T14:27:00Z">
        <w:r w:rsidR="00E50CAA" w:rsidRPr="00F75C09">
          <w:rPr>
            <w:rFonts w:ascii="Arial" w:hAnsi="Arial" w:cs="Arial"/>
            <w:sz w:val="24"/>
            <w:lang w:val="en-US"/>
            <w:rPrChange w:id="23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added</w:t>
        </w:r>
      </w:ins>
      <w:ins w:id="239" w:author="Black_Rafael1998" w:date="2016-07-11T13:35:00Z">
        <w:r w:rsidR="009A47C3" w:rsidRPr="00F75C09">
          <w:rPr>
            <w:rFonts w:ascii="Arial" w:hAnsi="Arial" w:cs="Arial"/>
            <w:sz w:val="24"/>
            <w:lang w:val="en-US"/>
            <w:rPrChange w:id="24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. </w:t>
        </w:r>
      </w:ins>
      <w:ins w:id="241" w:author="Jose R. Perez Jimenez" w:date="2016-07-11T14:27:00Z">
        <w:r w:rsidR="00E50CAA" w:rsidRPr="00F75C09">
          <w:rPr>
            <w:rFonts w:ascii="Arial" w:hAnsi="Arial" w:cs="Arial"/>
            <w:sz w:val="24"/>
            <w:lang w:val="en-US"/>
            <w:rPrChange w:id="24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Growth was stimulated at 20, 22.5 and 25% of extract</w:t>
        </w:r>
      </w:ins>
      <w:ins w:id="243" w:author="Black_Rafael1998" w:date="2016-07-11T13:37:00Z">
        <w:del w:id="244" w:author="Jose R. Perez Jimenez" w:date="2016-07-11T14:28:00Z">
          <w:r w:rsidR="009A47C3" w:rsidRPr="00F75C09" w:rsidDel="00E50CAA">
            <w:rPr>
              <w:rFonts w:ascii="Arial" w:hAnsi="Arial" w:cs="Arial"/>
              <w:sz w:val="24"/>
              <w:lang w:val="en-US"/>
              <w:rPrChange w:id="245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 Also, </w:delText>
          </w:r>
        </w:del>
      </w:ins>
      <w:ins w:id="246" w:author="Black_Rafael1998" w:date="2016-07-11T09:50:00Z">
        <w:del w:id="247" w:author="Jose R. Perez Jimenez" w:date="2016-07-11T14:28:00Z">
          <w:r w:rsidR="00535715" w:rsidRPr="00F75C09" w:rsidDel="00E50CAA">
            <w:rPr>
              <w:rFonts w:ascii="Arial" w:hAnsi="Arial" w:cs="Arial"/>
              <w:sz w:val="24"/>
              <w:lang w:val="en-US"/>
              <w:rPrChange w:id="248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there was more growth in the last three columns, meaning that</w:delText>
          </w:r>
        </w:del>
      </w:ins>
      <w:ins w:id="249" w:author="Black_Rafael1998" w:date="2016-07-11T09:51:00Z">
        <w:del w:id="250" w:author="Jose R. Perez Jimenez" w:date="2016-07-11T14:28:00Z">
          <w:r w:rsidR="005C4FC9" w:rsidRPr="00F75C09" w:rsidDel="00E50CAA">
            <w:rPr>
              <w:rFonts w:ascii="Arial" w:hAnsi="Arial" w:cs="Arial"/>
              <w:sz w:val="24"/>
              <w:lang w:val="en-US"/>
              <w:rPrChange w:id="251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 40, 45 and 50 µl of the extract turned into nutrients for the bacteria</w:delText>
          </w:r>
        </w:del>
        <w:r w:rsidR="005C4FC9" w:rsidRPr="00F75C09">
          <w:rPr>
            <w:rFonts w:ascii="Arial" w:hAnsi="Arial" w:cs="Arial"/>
            <w:sz w:val="24"/>
            <w:lang w:val="en-US"/>
            <w:rPrChange w:id="25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.</w:t>
        </w:r>
      </w:ins>
      <w:ins w:id="253" w:author="Black_Rafael1998" w:date="2016-07-11T10:55:00Z">
        <w:r w:rsidR="009A47C3" w:rsidRPr="00F75C09">
          <w:rPr>
            <w:rFonts w:ascii="Arial" w:hAnsi="Arial" w:cs="Arial"/>
            <w:sz w:val="24"/>
            <w:lang w:val="en-US"/>
            <w:rPrChange w:id="25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255" w:author="Black_Rafael1998" w:date="2016-07-11T13:32:00Z">
        <w:del w:id="256" w:author="Jose R. Perez Jimenez" w:date="2016-07-11T14:28:00Z">
          <w:r w:rsidR="009A47C3" w:rsidRPr="00F75C09" w:rsidDel="00E50CAA">
            <w:rPr>
              <w:rFonts w:ascii="Arial" w:hAnsi="Arial" w:cs="Arial"/>
              <w:sz w:val="24"/>
              <w:lang w:val="en-US"/>
              <w:rPrChange w:id="257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 </w:delText>
          </w:r>
        </w:del>
      </w:ins>
      <w:ins w:id="258" w:author="Black_Rafael1998" w:date="2016-07-11T13:37:00Z">
        <w:del w:id="259" w:author="Jose R. Perez Jimenez" w:date="2016-07-11T14:29:00Z">
          <w:r w:rsidR="009A47C3" w:rsidRPr="00F75C09" w:rsidDel="00E50CAA">
            <w:rPr>
              <w:rFonts w:ascii="Arial" w:hAnsi="Arial" w:cs="Arial"/>
              <w:sz w:val="24"/>
              <w:lang w:val="en-US"/>
              <w:rPrChange w:id="260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Therefore, t</w:delText>
          </w:r>
        </w:del>
      </w:ins>
      <w:ins w:id="261" w:author="Jose R. Perez Jimenez" w:date="2016-07-11T14:29:00Z">
        <w:r w:rsidR="00E50CAA" w:rsidRPr="00F75C09">
          <w:rPr>
            <w:rFonts w:ascii="Arial" w:hAnsi="Arial" w:cs="Arial"/>
            <w:sz w:val="24"/>
            <w:lang w:val="en-US"/>
            <w:rPrChange w:id="26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T</w:t>
        </w:r>
      </w:ins>
      <w:ins w:id="263" w:author="Black_Rafael1998" w:date="2016-07-11T13:37:00Z">
        <w:r w:rsidR="009A47C3" w:rsidRPr="00F75C09">
          <w:rPr>
            <w:rFonts w:ascii="Arial" w:hAnsi="Arial" w:cs="Arial"/>
            <w:sz w:val="24"/>
            <w:lang w:val="en-US"/>
            <w:rPrChange w:id="26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he </w:t>
        </w:r>
      </w:ins>
      <w:ins w:id="265" w:author="Jose R. Perez Jimenez" w:date="2016-07-11T14:29:00Z">
        <w:r w:rsidR="00E50CAA" w:rsidRPr="00F75C09">
          <w:rPr>
            <w:rFonts w:ascii="Arial" w:hAnsi="Arial" w:cs="Arial"/>
            <w:sz w:val="24"/>
            <w:lang w:val="en-US"/>
            <w:rPrChange w:id="26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extract content </w:t>
        </w:r>
      </w:ins>
      <w:ins w:id="267" w:author="Black_Rafael1998" w:date="2016-07-11T13:37:00Z">
        <w:del w:id="268" w:author="Jose R. Perez Jimenez" w:date="2016-07-11T14:29:00Z">
          <w:r w:rsidR="009A47C3" w:rsidRPr="00F75C09" w:rsidDel="00E50CAA">
            <w:rPr>
              <w:rFonts w:ascii="Arial" w:hAnsi="Arial" w:cs="Arial"/>
              <w:sz w:val="24"/>
              <w:lang w:val="en-US"/>
              <w:rPrChange w:id="269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concentrations were </w:delText>
          </w:r>
        </w:del>
      </w:ins>
      <w:ins w:id="270" w:author="Black_Rafael1998" w:date="2016-07-11T13:40:00Z">
        <w:del w:id="271" w:author="Jose R. Perez Jimenez" w:date="2016-07-11T14:29:00Z">
          <w:r w:rsidR="009A47C3" w:rsidRPr="00F75C09" w:rsidDel="00E50CAA">
            <w:rPr>
              <w:rFonts w:ascii="Arial" w:hAnsi="Arial" w:cs="Arial"/>
              <w:sz w:val="24"/>
              <w:lang w:val="en-US"/>
              <w:rPrChange w:id="272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too </w:delText>
          </w:r>
        </w:del>
      </w:ins>
      <w:ins w:id="273" w:author="Black_Rafael1998" w:date="2016-07-11T13:37:00Z">
        <w:del w:id="274" w:author="Jose R. Perez Jimenez" w:date="2016-07-11T14:29:00Z">
          <w:r w:rsidR="009A47C3" w:rsidRPr="00F75C09" w:rsidDel="00E50CAA">
            <w:rPr>
              <w:rFonts w:ascii="Arial" w:hAnsi="Arial" w:cs="Arial"/>
              <w:sz w:val="24"/>
              <w:lang w:val="en-US"/>
              <w:rPrChange w:id="275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low</w:delText>
          </w:r>
        </w:del>
      </w:ins>
      <w:ins w:id="276" w:author="Black_Rafael1998" w:date="2016-07-11T13:40:00Z">
        <w:del w:id="277" w:author="Jose R. Perez Jimenez" w:date="2016-07-11T14:29:00Z">
          <w:r w:rsidR="0031421D" w:rsidRPr="00F75C09" w:rsidDel="00E50CAA">
            <w:rPr>
              <w:rFonts w:ascii="Arial" w:hAnsi="Arial" w:cs="Arial"/>
              <w:sz w:val="24"/>
              <w:lang w:val="en-US"/>
              <w:rPrChange w:id="278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 </w:delText>
          </w:r>
        </w:del>
      </w:ins>
      <w:ins w:id="279" w:author="Jose R. Perez Jimenez" w:date="2016-07-11T14:29:00Z">
        <w:r w:rsidR="00E50CAA" w:rsidRPr="00F75C09">
          <w:rPr>
            <w:rFonts w:ascii="Arial" w:hAnsi="Arial" w:cs="Arial"/>
            <w:sz w:val="24"/>
            <w:lang w:val="en-US"/>
            <w:rPrChange w:id="28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was insufficient to </w:t>
        </w:r>
      </w:ins>
      <w:ins w:id="281" w:author="Black_Rafael1998" w:date="2016-07-11T13:40:00Z">
        <w:del w:id="282" w:author="Jose R. Perez Jimenez" w:date="2016-07-11T14:29:00Z">
          <w:r w:rsidR="0031421D" w:rsidRPr="00F75C09" w:rsidDel="00E50CAA">
            <w:rPr>
              <w:rFonts w:ascii="Arial" w:hAnsi="Arial" w:cs="Arial"/>
              <w:sz w:val="24"/>
              <w:lang w:val="en-US"/>
              <w:rPrChange w:id="283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to </w:delText>
          </w:r>
        </w:del>
        <w:r w:rsidR="0031421D" w:rsidRPr="00F75C09">
          <w:rPr>
            <w:rFonts w:ascii="Arial" w:hAnsi="Arial" w:cs="Arial"/>
            <w:sz w:val="24"/>
            <w:lang w:val="en-US"/>
            <w:rPrChange w:id="28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have a </w:t>
        </w:r>
        <w:del w:id="285" w:author="Jose R. Perez Jimenez" w:date="2016-07-11T14:29:00Z">
          <w:r w:rsidR="0031421D" w:rsidRPr="00F75C09" w:rsidDel="00E50CAA">
            <w:rPr>
              <w:rFonts w:ascii="Arial" w:hAnsi="Arial" w:cs="Arial"/>
              <w:sz w:val="24"/>
              <w:lang w:val="en-US"/>
              <w:rPrChange w:id="286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major inhibitory </w:delText>
          </w:r>
        </w:del>
      </w:ins>
      <w:ins w:id="287" w:author="Jose R. Perez Jimenez" w:date="2016-07-11T14:29:00Z">
        <w:r w:rsidR="00E50CAA" w:rsidRPr="00F75C09">
          <w:rPr>
            <w:rFonts w:ascii="Arial" w:hAnsi="Arial" w:cs="Arial"/>
            <w:sz w:val="24"/>
            <w:lang w:val="en-US"/>
            <w:rPrChange w:id="28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noticeable </w:t>
        </w:r>
      </w:ins>
      <w:ins w:id="289" w:author="Black_Rafael1998" w:date="2016-07-11T13:40:00Z">
        <w:r w:rsidR="0031421D" w:rsidRPr="00F75C09">
          <w:rPr>
            <w:rFonts w:ascii="Arial" w:hAnsi="Arial" w:cs="Arial"/>
            <w:sz w:val="24"/>
            <w:lang w:val="en-US"/>
            <w:rPrChange w:id="29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effect</w:t>
        </w:r>
      </w:ins>
      <w:ins w:id="291" w:author="Black_Rafael1998" w:date="2016-07-11T13:52:00Z">
        <w:r w:rsidR="00127AB2" w:rsidRPr="00F75C09">
          <w:rPr>
            <w:rFonts w:ascii="Arial" w:hAnsi="Arial" w:cs="Arial"/>
            <w:sz w:val="24"/>
            <w:lang w:val="en-US"/>
            <w:rPrChange w:id="292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on the bacteria</w:t>
        </w:r>
      </w:ins>
      <w:ins w:id="293" w:author="Black_Rafael1998" w:date="2016-07-11T13:43:00Z">
        <w:r w:rsidR="0031421D" w:rsidRPr="00F75C09">
          <w:rPr>
            <w:rFonts w:ascii="Arial" w:hAnsi="Arial" w:cs="Arial"/>
            <w:sz w:val="24"/>
            <w:lang w:val="en-US"/>
            <w:rPrChange w:id="29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.</w:t>
        </w:r>
      </w:ins>
      <w:ins w:id="295" w:author="Black_Rafael1998" w:date="2016-07-11T13:48:00Z">
        <w:r w:rsidR="0031421D" w:rsidRPr="00F75C09">
          <w:rPr>
            <w:rFonts w:ascii="Arial" w:hAnsi="Arial" w:cs="Arial"/>
            <w:sz w:val="24"/>
            <w:lang w:val="en-US"/>
            <w:rPrChange w:id="296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297" w:author="Black_Rafael1998" w:date="2016-07-11T13:40:00Z">
        <w:r w:rsidR="009A47C3" w:rsidRPr="00F75C09">
          <w:rPr>
            <w:rFonts w:ascii="Arial" w:hAnsi="Arial" w:cs="Arial"/>
            <w:sz w:val="24"/>
            <w:lang w:val="en-US"/>
            <w:rPrChange w:id="29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299" w:author="Jose R. Perez Jimenez" w:date="2016-07-10T23:25:00Z">
        <w:del w:id="300" w:author="Black_Rafael1998" w:date="2016-07-11T09:47:00Z">
          <w:r w:rsidR="00720F59" w:rsidRPr="00F75C09" w:rsidDel="00535715">
            <w:rPr>
              <w:rFonts w:ascii="Arial" w:hAnsi="Arial" w:cs="Arial"/>
              <w:sz w:val="24"/>
              <w:lang w:val="en-US"/>
              <w:rPrChange w:id="301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 xxxxxxxxxxxxxxxxxxxxxx</w:delText>
          </w:r>
        </w:del>
        <w:del w:id="302" w:author="Black_Rafael1998" w:date="2016-07-11T10:01:00Z">
          <w:r w:rsidR="00720F59" w:rsidRPr="00F75C09" w:rsidDel="005C4FC9">
            <w:rPr>
              <w:rFonts w:ascii="Arial" w:hAnsi="Arial" w:cs="Arial"/>
              <w:sz w:val="24"/>
              <w:lang w:val="en-US"/>
              <w:rPrChange w:id="303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. </w:delText>
          </w:r>
        </w:del>
      </w:ins>
      <w:ins w:id="304" w:author="Jose R. Perez Jimenez" w:date="2016-07-10T23:30:00Z">
        <w:r w:rsidR="008A737B" w:rsidRPr="00F75C09">
          <w:rPr>
            <w:rFonts w:ascii="Arial" w:hAnsi="Arial" w:cs="Arial"/>
            <w:sz w:val="24"/>
            <w:lang w:val="en-US"/>
            <w:rPrChange w:id="305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E</w:t>
        </w:r>
      </w:ins>
      <w:ins w:id="306" w:author="Jose R. Perez Jimenez" w:date="2016-07-10T23:28:00Z">
        <w:r w:rsidR="00720F59" w:rsidRPr="00F75C09">
          <w:rPr>
            <w:rFonts w:ascii="Arial" w:hAnsi="Arial" w:cs="Arial"/>
            <w:sz w:val="24"/>
            <w:lang w:val="en-US"/>
            <w:rPrChange w:id="307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xperiment</w:t>
        </w:r>
      </w:ins>
      <w:ins w:id="308" w:author="Jose R. Perez Jimenez" w:date="2016-07-10T23:31:00Z">
        <w:r w:rsidR="008A737B" w:rsidRPr="00F75C09">
          <w:rPr>
            <w:rFonts w:ascii="Arial" w:hAnsi="Arial" w:cs="Arial"/>
            <w:sz w:val="24"/>
            <w:lang w:val="en-US"/>
            <w:rPrChange w:id="30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s</w:t>
        </w:r>
      </w:ins>
      <w:ins w:id="310" w:author="Jose R. Perez Jimenez" w:date="2016-07-10T23:28:00Z">
        <w:r w:rsidR="00720F59" w:rsidRPr="00F75C09">
          <w:rPr>
            <w:rFonts w:ascii="Arial" w:hAnsi="Arial" w:cs="Arial"/>
            <w:sz w:val="24"/>
            <w:lang w:val="en-US"/>
            <w:rPrChange w:id="311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312" w:author="Jose R. Perez Jimenez" w:date="2016-07-10T23:29:00Z">
        <w:r w:rsidR="00720F59" w:rsidRPr="00F75C09">
          <w:rPr>
            <w:rFonts w:ascii="Arial" w:hAnsi="Arial" w:cs="Arial"/>
            <w:sz w:val="24"/>
            <w:lang w:val="en-US"/>
            <w:rPrChange w:id="313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to quantify the effect </w:t>
        </w:r>
      </w:ins>
      <w:ins w:id="314" w:author="Jose R. Perez Jimenez" w:date="2016-07-10T23:31:00Z">
        <w:r w:rsidR="008A737B" w:rsidRPr="00F75C09">
          <w:rPr>
            <w:rFonts w:ascii="Arial" w:hAnsi="Arial" w:cs="Arial"/>
            <w:sz w:val="24"/>
            <w:lang w:val="en-US"/>
            <w:rPrChange w:id="315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of</w:t>
        </w:r>
      </w:ins>
      <w:ins w:id="316" w:author="Jose R. Perez Jimenez" w:date="2016-07-10T23:29:00Z">
        <w:r w:rsidR="00720F59" w:rsidRPr="00F75C09">
          <w:rPr>
            <w:rFonts w:ascii="Arial" w:hAnsi="Arial" w:cs="Arial"/>
            <w:sz w:val="24"/>
            <w:lang w:val="en-US"/>
            <w:rPrChange w:id="317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neem extract</w:t>
        </w:r>
      </w:ins>
      <w:ins w:id="318" w:author="Jose R. Perez Jimenez" w:date="2016-07-11T14:30:00Z">
        <w:r w:rsidR="00E50CAA" w:rsidRPr="00F75C09">
          <w:rPr>
            <w:rFonts w:ascii="Arial" w:hAnsi="Arial" w:cs="Arial"/>
            <w:sz w:val="24"/>
            <w:lang w:val="en-US"/>
            <w:rPrChange w:id="31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, including effective dosage,</w:t>
        </w:r>
      </w:ins>
      <w:ins w:id="320" w:author="Jose R. Perez Jimenez" w:date="2016-07-10T23:29:00Z">
        <w:r w:rsidR="00720F59" w:rsidRPr="00F75C09">
          <w:rPr>
            <w:rFonts w:ascii="Arial" w:hAnsi="Arial" w:cs="Arial"/>
            <w:sz w:val="24"/>
            <w:lang w:val="en-US"/>
            <w:rPrChange w:id="321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among the bacterial strains</w:t>
        </w:r>
      </w:ins>
      <w:ins w:id="322" w:author="Jose R. Perez Jimenez" w:date="2016-07-10T23:31:00Z">
        <w:r w:rsidR="008A737B" w:rsidRPr="00F75C09">
          <w:rPr>
            <w:rFonts w:ascii="Arial" w:hAnsi="Arial" w:cs="Arial"/>
            <w:sz w:val="24"/>
            <w:lang w:val="en-US"/>
            <w:rPrChange w:id="323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cell density are in progress</w:t>
        </w:r>
      </w:ins>
      <w:ins w:id="324" w:author="Jose R. Perez Jimenez" w:date="2016-07-10T23:29:00Z">
        <w:r w:rsidR="00720F59" w:rsidRPr="00F75C09">
          <w:rPr>
            <w:rFonts w:ascii="Arial" w:hAnsi="Arial" w:cs="Arial"/>
            <w:sz w:val="24"/>
            <w:lang w:val="en-US"/>
            <w:rPrChange w:id="325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.</w:t>
        </w:r>
      </w:ins>
      <w:ins w:id="326" w:author="Black_Rafael1998" w:date="2016-07-11T10:33:00Z">
        <w:r w:rsidR="00F27E95" w:rsidRPr="00F75C09">
          <w:rPr>
            <w:rFonts w:ascii="Arial" w:hAnsi="Arial" w:cs="Arial"/>
            <w:sz w:val="24"/>
            <w:lang w:val="en-US"/>
            <w:rPrChange w:id="327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328" w:author="Jose R. Perez Jimenez" w:date="2016-07-10T23:29:00Z">
        <w:r w:rsidR="00720F59" w:rsidRPr="00F75C09">
          <w:rPr>
            <w:rFonts w:ascii="Arial" w:hAnsi="Arial" w:cs="Arial"/>
            <w:sz w:val="24"/>
            <w:lang w:val="en-US"/>
            <w:rPrChange w:id="32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330" w:author="Jose R. Perez Jimenez" w:date="2016-07-11T14:31:00Z">
        <w:r w:rsidR="00E50CAA" w:rsidRPr="00F75C09">
          <w:rPr>
            <w:rFonts w:ascii="Arial" w:hAnsi="Arial" w:cs="Arial"/>
            <w:sz w:val="24"/>
            <w:lang w:val="en-US"/>
            <w:rPrChange w:id="331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Ultimately, we aim to </w:t>
        </w:r>
      </w:ins>
      <w:ins w:id="332" w:author="Jose R. Perez Jimenez" w:date="2016-07-11T14:32:00Z">
        <w:r w:rsidR="00E50CAA" w:rsidRPr="00F75C09">
          <w:rPr>
            <w:rFonts w:ascii="Arial" w:hAnsi="Arial" w:cs="Arial"/>
            <w:sz w:val="24"/>
            <w:lang w:val="en-US"/>
            <w:rPrChange w:id="333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proceed with </w:t>
        </w:r>
      </w:ins>
      <w:ins w:id="334" w:author="Black_Rafael1998" w:date="2016-07-11T14:12:00Z">
        <w:del w:id="335" w:author="Jose R. Perez Jimenez" w:date="2016-07-11T14:32:00Z">
          <w:r w:rsidR="006A76BA" w:rsidRPr="00F75C09" w:rsidDel="00E50CAA">
            <w:rPr>
              <w:rFonts w:ascii="Arial" w:hAnsi="Arial" w:cs="Arial"/>
              <w:sz w:val="24"/>
              <w:lang w:val="en-US"/>
              <w:rPrChange w:id="336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Projections include </w:delText>
          </w:r>
        </w:del>
      </w:ins>
      <w:ins w:id="337" w:author="Black_Rafael1998" w:date="2016-07-11T14:16:00Z">
        <w:r w:rsidR="006A76BA" w:rsidRPr="00F75C09">
          <w:rPr>
            <w:rFonts w:ascii="Arial" w:hAnsi="Arial" w:cs="Arial"/>
            <w:sz w:val="24"/>
            <w:lang w:val="en-US"/>
            <w:rPrChange w:id="338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chemical</w:t>
        </w:r>
      </w:ins>
      <w:ins w:id="339" w:author="Jose R. Perez Jimenez" w:date="2016-07-11T14:33:00Z">
        <w:r w:rsidR="00F75C09" w:rsidRPr="00F75C09">
          <w:rPr>
            <w:rFonts w:ascii="Arial" w:hAnsi="Arial" w:cs="Arial"/>
            <w:sz w:val="24"/>
            <w:lang w:val="en-US"/>
            <w:rPrChange w:id="34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procedures</w:t>
        </w:r>
      </w:ins>
      <w:ins w:id="341" w:author="Black_Rafael1998" w:date="2016-07-11T14:16:00Z">
        <w:del w:id="342" w:author="Jose R. Perez Jimenez" w:date="2016-07-11T14:33:00Z">
          <w:r w:rsidR="006A76BA" w:rsidRPr="00F75C09" w:rsidDel="00F75C09">
            <w:rPr>
              <w:rFonts w:ascii="Arial" w:hAnsi="Arial" w:cs="Arial"/>
              <w:sz w:val="24"/>
              <w:lang w:val="en-US"/>
              <w:rPrChange w:id="343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ly</w:delText>
          </w:r>
        </w:del>
        <w:r w:rsidR="006A76BA" w:rsidRPr="00F75C09">
          <w:rPr>
            <w:rFonts w:ascii="Arial" w:hAnsi="Arial" w:cs="Arial"/>
            <w:sz w:val="24"/>
            <w:lang w:val="en-US"/>
            <w:rPrChange w:id="344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</w:t>
        </w:r>
      </w:ins>
      <w:ins w:id="345" w:author="Black_Rafael1998" w:date="2016-07-11T14:12:00Z">
        <w:del w:id="346" w:author="Jose R. Perez Jimenez" w:date="2016-07-11T14:33:00Z">
          <w:r w:rsidR="006A76BA" w:rsidRPr="00F75C09" w:rsidDel="00F75C09">
            <w:rPr>
              <w:rFonts w:ascii="Arial" w:hAnsi="Arial" w:cs="Arial"/>
              <w:sz w:val="24"/>
              <w:lang w:val="en-US"/>
              <w:rPrChange w:id="347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working with </w:delText>
          </w:r>
        </w:del>
      </w:ins>
      <w:ins w:id="348" w:author="Black_Rafael1998" w:date="2016-07-11T14:15:00Z">
        <w:del w:id="349" w:author="Jose R. Perez Jimenez" w:date="2016-07-11T14:33:00Z">
          <w:r w:rsidR="006A76BA" w:rsidRPr="00F75C09" w:rsidDel="00F75C09">
            <w:rPr>
              <w:rFonts w:ascii="Arial" w:hAnsi="Arial" w:cs="Arial"/>
              <w:sz w:val="24"/>
              <w:lang w:val="en-US"/>
              <w:rPrChange w:id="350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the </w:delText>
          </w:r>
        </w:del>
      </w:ins>
      <w:ins w:id="351" w:author="Black_Rafael1998" w:date="2016-07-11T14:16:00Z">
        <w:del w:id="352" w:author="Jose R. Perez Jimenez" w:date="2016-07-11T14:33:00Z">
          <w:r w:rsidR="006A76BA" w:rsidRPr="00F75C09" w:rsidDel="00F75C09">
            <w:rPr>
              <w:rFonts w:ascii="Arial" w:hAnsi="Arial" w:cs="Arial"/>
              <w:sz w:val="24"/>
              <w:lang w:val="en-US"/>
              <w:rPrChange w:id="353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same </w:delText>
          </w:r>
        </w:del>
      </w:ins>
      <w:ins w:id="354" w:author="Black_Rafael1998" w:date="2016-07-11T14:12:00Z">
        <w:del w:id="355" w:author="Jose R. Perez Jimenez" w:date="2016-07-11T14:33:00Z">
          <w:r w:rsidR="006A76BA" w:rsidRPr="00F75C09" w:rsidDel="00F75C09">
            <w:rPr>
              <w:rFonts w:ascii="Arial" w:hAnsi="Arial" w:cs="Arial"/>
              <w:sz w:val="24"/>
              <w:lang w:val="en-US"/>
              <w:rPrChange w:id="356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extract </w:delText>
          </w:r>
        </w:del>
        <w:r w:rsidR="006A76BA" w:rsidRPr="00F75C09">
          <w:rPr>
            <w:rFonts w:ascii="Arial" w:hAnsi="Arial" w:cs="Arial"/>
            <w:sz w:val="24"/>
            <w:lang w:val="en-US"/>
            <w:rPrChange w:id="357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to target and identify specific compounds </w:t>
        </w:r>
      </w:ins>
      <w:ins w:id="358" w:author="Jose R. Perez Jimenez" w:date="2016-07-11T14:33:00Z">
        <w:r w:rsidR="00F75C09" w:rsidRPr="00F75C09">
          <w:rPr>
            <w:rFonts w:ascii="Arial" w:hAnsi="Arial" w:cs="Arial"/>
            <w:sz w:val="24"/>
            <w:lang w:val="en-US"/>
            <w:rPrChange w:id="359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in the</w:t>
        </w:r>
      </w:ins>
      <w:ins w:id="360" w:author="Jose R. Perez Jimenez" w:date="2016-07-11T14:34:00Z">
        <w:r w:rsidR="00F75C09" w:rsidRPr="00F75C09">
          <w:rPr>
            <w:rFonts w:ascii="Arial" w:hAnsi="Arial" w:cs="Arial"/>
            <w:sz w:val="24"/>
            <w:lang w:val="en-US"/>
            <w:rPrChange w:id="361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neem</w:t>
        </w:r>
      </w:ins>
      <w:ins w:id="362" w:author="Jose R. Perez Jimenez" w:date="2016-07-11T14:33:00Z">
        <w:r w:rsidR="00F75C09" w:rsidRPr="00F75C09">
          <w:rPr>
            <w:rFonts w:ascii="Arial" w:hAnsi="Arial" w:cs="Arial"/>
            <w:sz w:val="24"/>
            <w:lang w:val="en-US"/>
            <w:rPrChange w:id="363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 xml:space="preserve"> extract</w:t>
        </w:r>
      </w:ins>
      <w:ins w:id="364" w:author="Black_Rafael1998" w:date="2016-07-11T14:12:00Z">
        <w:del w:id="365" w:author="Jose R. Perez Jimenez" w:date="2016-07-11T14:34:00Z">
          <w:r w:rsidR="006A76BA" w:rsidRPr="00F75C09" w:rsidDel="00F75C09">
            <w:rPr>
              <w:rFonts w:ascii="Arial" w:hAnsi="Arial" w:cs="Arial"/>
              <w:sz w:val="24"/>
              <w:lang w:val="en-US"/>
              <w:rPrChange w:id="366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 xml:space="preserve">that </w:delText>
          </w:r>
        </w:del>
      </w:ins>
      <w:ins w:id="367" w:author="Black_Rafael1998" w:date="2016-07-11T14:16:00Z">
        <w:del w:id="368" w:author="Jose R. Perez Jimenez" w:date="2016-07-11T14:34:00Z">
          <w:r w:rsidR="006A76BA" w:rsidRPr="00F75C09" w:rsidDel="00F75C09">
            <w:rPr>
              <w:rFonts w:ascii="Arial" w:hAnsi="Arial" w:cs="Arial"/>
              <w:sz w:val="24"/>
              <w:lang w:val="en-US"/>
              <w:rPrChange w:id="369" w:author="Jose R. Perez Jimenez" w:date="2016-07-11T14:37:00Z">
                <w:rPr>
                  <w:rFonts w:ascii="Arial" w:hAnsi="Arial" w:cs="Arial"/>
                  <w:sz w:val="24"/>
                  <w:lang w:val="en-US"/>
                </w:rPr>
              </w:rPrChange>
            </w:rPr>
            <w:delText>may work better alone</w:delText>
          </w:r>
        </w:del>
        <w:r w:rsidR="006A76BA" w:rsidRPr="00F75C09">
          <w:rPr>
            <w:rFonts w:ascii="Arial" w:hAnsi="Arial" w:cs="Arial"/>
            <w:sz w:val="24"/>
            <w:lang w:val="en-US"/>
            <w:rPrChange w:id="370" w:author="Jose R. Perez Jimenez" w:date="2016-07-11T14:37:00Z">
              <w:rPr>
                <w:rFonts w:ascii="Arial" w:hAnsi="Arial" w:cs="Arial"/>
                <w:sz w:val="24"/>
                <w:lang w:val="en-US"/>
              </w:rPr>
            </w:rPrChange>
          </w:rPr>
          <w:t>.</w:t>
        </w:r>
      </w:ins>
    </w:p>
    <w:p w14:paraId="3AABF271" w14:textId="0F4E5FE4" w:rsidR="00720F59" w:rsidRPr="009A47C3" w:rsidDel="00FE60F2" w:rsidRDefault="00720F59">
      <w:pPr>
        <w:pStyle w:val="ListParagraph"/>
        <w:numPr>
          <w:ilvl w:val="0"/>
          <w:numId w:val="1"/>
        </w:numPr>
        <w:spacing w:line="276" w:lineRule="auto"/>
        <w:jc w:val="both"/>
        <w:rPr>
          <w:ins w:id="371" w:author="Jose R. Perez Jimenez" w:date="2016-07-10T23:29:00Z"/>
          <w:del w:id="372" w:author="Black_Rafael1998" w:date="2016-07-11T12:44:00Z"/>
          <w:rFonts w:ascii="Arial" w:hAnsi="Arial" w:cs="Arial"/>
          <w:sz w:val="24"/>
          <w:lang w:val="en-US"/>
          <w:rPrChange w:id="373" w:author="Black_Rafael1998" w:date="2016-07-11T13:32:00Z">
            <w:rPr>
              <w:ins w:id="374" w:author="Jose R. Perez Jimenez" w:date="2016-07-10T23:29:00Z"/>
              <w:del w:id="375" w:author="Black_Rafael1998" w:date="2016-07-11T12:44:00Z"/>
              <w:lang w:val="en-US"/>
            </w:rPr>
          </w:rPrChange>
        </w:rPr>
        <w:pPrChange w:id="376" w:author="Black_Rafael1998" w:date="2016-07-11T11:42:00Z">
          <w:pPr>
            <w:spacing w:line="276" w:lineRule="auto"/>
            <w:jc w:val="both"/>
          </w:pPr>
        </w:pPrChange>
      </w:pPr>
      <w:ins w:id="377" w:author="Jose R. Perez Jimenez" w:date="2016-07-10T23:29:00Z">
        <w:del w:id="378" w:author="Black_Rafael1998" w:date="2016-07-11T10:08:00Z">
          <w:r w:rsidRPr="009A47C3" w:rsidDel="00721C3B">
            <w:rPr>
              <w:rFonts w:ascii="Arial" w:hAnsi="Arial" w:cs="Arial"/>
              <w:sz w:val="24"/>
              <w:lang w:val="en-US"/>
              <w:rPrChange w:id="379" w:author="Black_Rafael1998" w:date="2016-07-11T13:32:00Z">
                <w:rPr>
                  <w:lang w:val="en-US"/>
                </w:rPr>
              </w:rPrChange>
            </w:rPr>
            <w:delText>[…]</w:delText>
          </w:r>
        </w:del>
      </w:ins>
    </w:p>
    <w:p w14:paraId="2B0766F6" w14:textId="7180AE64" w:rsidR="0065590F" w:rsidRPr="009A47C3" w:rsidRDefault="00817610" w:rsidP="00746E3C">
      <w:pPr>
        <w:spacing w:line="276" w:lineRule="auto"/>
        <w:jc w:val="both"/>
        <w:rPr>
          <w:rFonts w:ascii="Arial" w:hAnsi="Arial" w:cs="Arial"/>
          <w:sz w:val="24"/>
          <w:lang w:val="en-US"/>
        </w:rPr>
      </w:pPr>
      <w:del w:id="380" w:author="Jose R. Perez Jimenez" w:date="2016-07-10T23:27:00Z">
        <w:r w:rsidRPr="009A47C3" w:rsidDel="00720F59">
          <w:rPr>
            <w:rFonts w:ascii="Arial" w:hAnsi="Arial" w:cs="Arial"/>
            <w:sz w:val="24"/>
            <w:lang w:val="en-US"/>
          </w:rPr>
          <w:delText>antibacterial activity of the plant</w:delText>
        </w:r>
        <w:r w:rsidR="0033588D" w:rsidRPr="009A47C3" w:rsidDel="00720F59">
          <w:rPr>
            <w:rFonts w:ascii="Arial" w:hAnsi="Arial" w:cs="Arial"/>
            <w:sz w:val="24"/>
            <w:lang w:val="en-US"/>
          </w:rPr>
          <w:delText xml:space="preserve"> extract</w:delText>
        </w:r>
        <w:r w:rsidRPr="009A47C3" w:rsidDel="00720F59">
          <w:rPr>
            <w:rFonts w:ascii="Arial" w:hAnsi="Arial" w:cs="Arial"/>
            <w:sz w:val="24"/>
            <w:lang w:val="en-US"/>
          </w:rPr>
          <w:delText xml:space="preserve"> ag</w:delText>
        </w:r>
        <w:r w:rsidR="0033588D" w:rsidRPr="009A47C3" w:rsidDel="00720F59">
          <w:rPr>
            <w:rFonts w:ascii="Arial" w:hAnsi="Arial" w:cs="Arial"/>
            <w:sz w:val="24"/>
            <w:lang w:val="en-US"/>
          </w:rPr>
          <w:delText xml:space="preserve">ainst </w:delText>
        </w:r>
      </w:del>
      <w:del w:id="381" w:author="Jose R. Perez Jimenez" w:date="2016-07-10T23:24:00Z">
        <w:r w:rsidR="0033588D" w:rsidRPr="009A47C3" w:rsidDel="00720F59">
          <w:rPr>
            <w:rFonts w:ascii="Arial" w:hAnsi="Arial" w:cs="Arial"/>
            <w:i/>
            <w:sz w:val="24"/>
            <w:lang w:val="en-US"/>
            <w:rPrChange w:id="382" w:author="Black_Rafael1998" w:date="2016-07-11T13:32:00Z">
              <w:rPr>
                <w:rFonts w:ascii="Arial" w:hAnsi="Arial" w:cs="Arial"/>
                <w:sz w:val="24"/>
                <w:lang w:val="en-US"/>
              </w:rPr>
            </w:rPrChange>
          </w:rPr>
          <w:delText>Pseudomonas putida</w:delText>
        </w:r>
      </w:del>
      <w:del w:id="383" w:author="Jose R. Perez Jimenez" w:date="2016-07-10T23:16:00Z">
        <w:r w:rsidR="00746E3C" w:rsidRPr="009A47C3" w:rsidDel="00636C67">
          <w:rPr>
            <w:rFonts w:ascii="Arial" w:hAnsi="Arial" w:cs="Arial"/>
            <w:sz w:val="24"/>
            <w:lang w:val="en-US"/>
          </w:rPr>
          <w:delText xml:space="preserve"> (Ppu)</w:delText>
        </w:r>
      </w:del>
      <w:del w:id="384" w:author="Jose R. Perez Jimenez" w:date="2016-07-10T23:24:00Z">
        <w:r w:rsidR="0033588D" w:rsidRPr="009A47C3" w:rsidDel="00720F59">
          <w:rPr>
            <w:rFonts w:ascii="Arial" w:hAnsi="Arial" w:cs="Arial"/>
            <w:sz w:val="24"/>
            <w:lang w:val="en-US"/>
          </w:rPr>
          <w:delText xml:space="preserve">, </w:delText>
        </w:r>
        <w:r w:rsidR="0033588D" w:rsidRPr="009A47C3" w:rsidDel="00720F59">
          <w:rPr>
            <w:rFonts w:ascii="Arial" w:hAnsi="Arial" w:cs="Arial"/>
            <w:i/>
            <w:sz w:val="24"/>
            <w:lang w:val="en-US"/>
            <w:rPrChange w:id="385" w:author="Black_Rafael1998" w:date="2016-07-11T13:32:00Z">
              <w:rPr>
                <w:rFonts w:ascii="Arial" w:hAnsi="Arial" w:cs="Arial"/>
                <w:sz w:val="24"/>
                <w:lang w:val="en-US"/>
              </w:rPr>
            </w:rPrChange>
          </w:rPr>
          <w:delText>Bacillus subtilis</w:delText>
        </w:r>
      </w:del>
      <w:del w:id="386" w:author="Jose R. Perez Jimenez" w:date="2016-07-10T23:16:00Z">
        <w:r w:rsidR="00746E3C" w:rsidRPr="009A47C3" w:rsidDel="00636C67">
          <w:rPr>
            <w:rFonts w:ascii="Arial" w:hAnsi="Arial" w:cs="Arial"/>
            <w:sz w:val="24"/>
            <w:lang w:val="en-US"/>
          </w:rPr>
          <w:delText xml:space="preserve"> (Bsu)</w:delText>
        </w:r>
      </w:del>
      <w:del w:id="387" w:author="Jose R. Perez Jimenez" w:date="2016-07-10T23:24:00Z">
        <w:r w:rsidR="0033588D" w:rsidRPr="009A47C3" w:rsidDel="00720F59">
          <w:rPr>
            <w:rFonts w:ascii="Arial" w:hAnsi="Arial" w:cs="Arial"/>
            <w:sz w:val="24"/>
            <w:lang w:val="en-US"/>
          </w:rPr>
          <w:delText xml:space="preserve">, </w:delText>
        </w:r>
        <w:r w:rsidR="0033588D" w:rsidRPr="009A47C3" w:rsidDel="00720F59">
          <w:rPr>
            <w:rFonts w:ascii="Arial" w:hAnsi="Arial" w:cs="Arial"/>
            <w:i/>
            <w:sz w:val="24"/>
            <w:lang w:val="en-US"/>
            <w:rPrChange w:id="388" w:author="Black_Rafael1998" w:date="2016-07-11T13:32:00Z">
              <w:rPr>
                <w:rFonts w:ascii="Arial" w:hAnsi="Arial" w:cs="Arial"/>
                <w:sz w:val="24"/>
                <w:lang w:val="en-US"/>
              </w:rPr>
            </w:rPrChange>
          </w:rPr>
          <w:delText>Acinetobacter baylyi</w:delText>
        </w:r>
      </w:del>
      <w:del w:id="389" w:author="Jose R. Perez Jimenez" w:date="2016-07-10T23:16:00Z">
        <w:r w:rsidR="00746E3C" w:rsidRPr="009A47C3" w:rsidDel="00636C67">
          <w:rPr>
            <w:rFonts w:ascii="Arial" w:hAnsi="Arial" w:cs="Arial"/>
            <w:sz w:val="24"/>
            <w:lang w:val="en-US"/>
          </w:rPr>
          <w:delText xml:space="preserve"> (Aba)</w:delText>
        </w:r>
      </w:del>
      <w:del w:id="390" w:author="Jose R. Perez Jimenez" w:date="2016-07-10T23:24:00Z">
        <w:r w:rsidR="0033588D" w:rsidRPr="009A47C3" w:rsidDel="00720F59">
          <w:rPr>
            <w:rFonts w:ascii="Arial" w:hAnsi="Arial" w:cs="Arial"/>
            <w:sz w:val="24"/>
            <w:lang w:val="en-US"/>
          </w:rPr>
          <w:delText xml:space="preserve">, </w:delText>
        </w:r>
        <w:r w:rsidR="0033588D" w:rsidRPr="009A47C3" w:rsidDel="00720F59">
          <w:rPr>
            <w:rFonts w:ascii="Arial" w:hAnsi="Arial" w:cs="Arial"/>
            <w:i/>
            <w:sz w:val="24"/>
            <w:lang w:val="en-US"/>
            <w:rPrChange w:id="391" w:author="Black_Rafael1998" w:date="2016-07-11T13:32:00Z">
              <w:rPr>
                <w:rFonts w:ascii="Arial" w:hAnsi="Arial" w:cs="Arial"/>
                <w:sz w:val="24"/>
                <w:lang w:val="en-US"/>
              </w:rPr>
            </w:rPrChange>
          </w:rPr>
          <w:delText>Enterococcus raffinosus</w:delText>
        </w:r>
      </w:del>
      <w:del w:id="392" w:author="Jose R. Perez Jimenez" w:date="2016-07-10T23:17:00Z">
        <w:r w:rsidR="00746E3C" w:rsidRPr="009A47C3" w:rsidDel="00636C67">
          <w:rPr>
            <w:rFonts w:ascii="Arial" w:hAnsi="Arial" w:cs="Arial"/>
            <w:sz w:val="24"/>
            <w:lang w:val="en-US"/>
          </w:rPr>
          <w:delText xml:space="preserve"> (Era)</w:delText>
        </w:r>
      </w:del>
      <w:del w:id="393" w:author="Jose R. Perez Jimenez" w:date="2016-07-10T23:24:00Z">
        <w:r w:rsidR="0033588D" w:rsidRPr="009A47C3" w:rsidDel="00720F59">
          <w:rPr>
            <w:rFonts w:ascii="Arial" w:hAnsi="Arial" w:cs="Arial"/>
            <w:sz w:val="24"/>
            <w:lang w:val="en-US"/>
          </w:rPr>
          <w:delText xml:space="preserve">, </w:delText>
        </w:r>
        <w:r w:rsidR="0033588D" w:rsidRPr="009A47C3" w:rsidDel="00720F59">
          <w:rPr>
            <w:rFonts w:ascii="Arial" w:hAnsi="Arial" w:cs="Arial"/>
            <w:i/>
            <w:sz w:val="24"/>
            <w:lang w:val="en-US"/>
            <w:rPrChange w:id="394" w:author="Black_Rafael1998" w:date="2016-07-11T13:32:00Z">
              <w:rPr>
                <w:rFonts w:ascii="Arial" w:hAnsi="Arial" w:cs="Arial"/>
                <w:sz w:val="24"/>
                <w:lang w:val="en-US"/>
              </w:rPr>
            </w:rPrChange>
          </w:rPr>
          <w:delText>Escherichia coli</w:delText>
        </w:r>
      </w:del>
      <w:del w:id="395" w:author="Jose R. Perez Jimenez" w:date="2016-07-10T23:17:00Z">
        <w:r w:rsidR="00746E3C" w:rsidRPr="009A47C3" w:rsidDel="00636C67">
          <w:rPr>
            <w:rFonts w:ascii="Arial" w:hAnsi="Arial" w:cs="Arial"/>
            <w:sz w:val="24"/>
            <w:lang w:val="en-US"/>
          </w:rPr>
          <w:delText xml:space="preserve"> (E. coli)</w:delText>
        </w:r>
      </w:del>
      <w:del w:id="396" w:author="Jose R. Perez Jimenez" w:date="2016-07-10T23:24:00Z">
        <w:r w:rsidR="0033588D" w:rsidRPr="009A47C3" w:rsidDel="00720F59">
          <w:rPr>
            <w:rFonts w:ascii="Arial" w:hAnsi="Arial" w:cs="Arial"/>
            <w:sz w:val="24"/>
            <w:lang w:val="en-US"/>
          </w:rPr>
          <w:delText xml:space="preserve">, </w:delText>
        </w:r>
        <w:r w:rsidR="0033588D" w:rsidRPr="009A47C3" w:rsidDel="00720F59">
          <w:rPr>
            <w:rFonts w:ascii="Arial" w:hAnsi="Arial" w:cs="Arial"/>
            <w:i/>
            <w:sz w:val="24"/>
            <w:lang w:val="en-US"/>
            <w:rPrChange w:id="397" w:author="Black_Rafael1998" w:date="2016-07-11T13:32:00Z">
              <w:rPr>
                <w:rFonts w:ascii="Arial" w:hAnsi="Arial" w:cs="Arial"/>
                <w:sz w:val="24"/>
                <w:lang w:val="en-US"/>
              </w:rPr>
            </w:rPrChange>
          </w:rPr>
          <w:delText>Enterobacter aerogenes</w:delText>
        </w:r>
      </w:del>
      <w:del w:id="398" w:author="Jose R. Perez Jimenez" w:date="2016-07-10T23:17:00Z">
        <w:r w:rsidR="00746E3C" w:rsidRPr="009A47C3" w:rsidDel="00636C67">
          <w:rPr>
            <w:rFonts w:ascii="Arial" w:hAnsi="Arial" w:cs="Arial"/>
            <w:sz w:val="24"/>
            <w:lang w:val="en-US"/>
          </w:rPr>
          <w:delText xml:space="preserve"> (Eae)</w:delText>
        </w:r>
      </w:del>
      <w:del w:id="399" w:author="Jose R. Perez Jimenez" w:date="2016-07-10T23:24:00Z">
        <w:r w:rsidR="0033588D" w:rsidRPr="009A47C3" w:rsidDel="00720F59">
          <w:rPr>
            <w:rFonts w:ascii="Arial" w:hAnsi="Arial" w:cs="Arial"/>
            <w:sz w:val="24"/>
            <w:lang w:val="en-US"/>
          </w:rPr>
          <w:delText xml:space="preserve">, and </w:delText>
        </w:r>
        <w:r w:rsidR="0033588D" w:rsidRPr="009A47C3" w:rsidDel="00720F59">
          <w:rPr>
            <w:rFonts w:ascii="Arial" w:hAnsi="Arial" w:cs="Arial"/>
            <w:i/>
            <w:sz w:val="24"/>
            <w:lang w:val="en-US"/>
            <w:rPrChange w:id="400" w:author="Black_Rafael1998" w:date="2016-07-11T13:32:00Z">
              <w:rPr>
                <w:rFonts w:ascii="Arial" w:hAnsi="Arial" w:cs="Arial"/>
                <w:sz w:val="24"/>
                <w:lang w:val="en-US"/>
              </w:rPr>
            </w:rPrChange>
          </w:rPr>
          <w:delText>Erwinia carotovorans</w:delText>
        </w:r>
        <w:r w:rsidR="00746E3C" w:rsidRPr="009A47C3" w:rsidDel="00720F59">
          <w:rPr>
            <w:rFonts w:ascii="Arial" w:hAnsi="Arial" w:cs="Arial"/>
            <w:sz w:val="24"/>
            <w:lang w:val="en-US"/>
          </w:rPr>
          <w:delText xml:space="preserve"> </w:delText>
        </w:r>
      </w:del>
      <w:del w:id="401" w:author="Jose R. Perez Jimenez" w:date="2016-07-10T23:17:00Z">
        <w:r w:rsidR="00746E3C" w:rsidRPr="009A47C3" w:rsidDel="00636C67">
          <w:rPr>
            <w:rFonts w:ascii="Arial" w:hAnsi="Arial" w:cs="Arial"/>
            <w:sz w:val="24"/>
            <w:lang w:val="en-US"/>
          </w:rPr>
          <w:delText>(Eca)</w:delText>
        </w:r>
        <w:r w:rsidR="0056219E" w:rsidRPr="009A47C3" w:rsidDel="00636C67">
          <w:rPr>
            <w:rFonts w:ascii="Arial" w:hAnsi="Arial" w:cs="Arial"/>
            <w:sz w:val="24"/>
            <w:lang w:val="en-US"/>
          </w:rPr>
          <w:delText xml:space="preserve"> </w:delText>
        </w:r>
      </w:del>
      <w:del w:id="402" w:author="Jose R. Perez Jimenez" w:date="2016-07-10T23:27:00Z">
        <w:r w:rsidR="0056219E" w:rsidRPr="009A47C3" w:rsidDel="00720F59">
          <w:rPr>
            <w:rFonts w:ascii="Arial" w:hAnsi="Arial" w:cs="Arial"/>
            <w:sz w:val="24"/>
            <w:lang w:val="en-US"/>
          </w:rPr>
          <w:delText>was assessed.  Using tryptic soy broth (TSB) and</w:delText>
        </w:r>
        <w:r w:rsidR="00536071" w:rsidRPr="009A47C3" w:rsidDel="00720F59">
          <w:rPr>
            <w:rFonts w:ascii="Arial" w:hAnsi="Arial" w:cs="Arial"/>
            <w:sz w:val="24"/>
            <w:lang w:val="en-US"/>
          </w:rPr>
          <w:delText xml:space="preserve"> three</w:delText>
        </w:r>
        <w:r w:rsidR="0056219E" w:rsidRPr="009A47C3" w:rsidDel="00720F59">
          <w:rPr>
            <w:rFonts w:ascii="Arial" w:hAnsi="Arial" w:cs="Arial"/>
            <w:sz w:val="24"/>
            <w:lang w:val="en-US"/>
          </w:rPr>
          <w:delText xml:space="preserve"> 96</w:delText>
        </w:r>
        <w:r w:rsidRPr="009A47C3" w:rsidDel="00720F59">
          <w:rPr>
            <w:rFonts w:ascii="Arial" w:hAnsi="Arial" w:cs="Arial"/>
            <w:sz w:val="24"/>
            <w:lang w:val="en-US"/>
          </w:rPr>
          <w:delText>-well plate</w:delText>
        </w:r>
        <w:r w:rsidR="00536071" w:rsidRPr="009A47C3" w:rsidDel="00720F59">
          <w:rPr>
            <w:rFonts w:ascii="Arial" w:hAnsi="Arial" w:cs="Arial"/>
            <w:sz w:val="24"/>
            <w:lang w:val="en-US"/>
          </w:rPr>
          <w:delText>s</w:delText>
        </w:r>
        <w:r w:rsidR="00CB3DAD" w:rsidRPr="009A47C3" w:rsidDel="00720F59">
          <w:rPr>
            <w:rFonts w:ascii="Arial" w:hAnsi="Arial" w:cs="Arial"/>
            <w:sz w:val="24"/>
            <w:lang w:val="en-US"/>
          </w:rPr>
          <w:delText>, different quantities of the extract were applied to</w:delText>
        </w:r>
        <w:r w:rsidR="004B1AFE" w:rsidRPr="009A47C3" w:rsidDel="00720F59">
          <w:rPr>
            <w:rFonts w:ascii="Arial" w:hAnsi="Arial" w:cs="Arial"/>
            <w:sz w:val="24"/>
            <w:lang w:val="en-US"/>
          </w:rPr>
          <w:delText xml:space="preserve"> each bacteria, which were later placed in a laboratory shaker during 24, 48 and 72 hour periods.  Consequently,</w:delText>
        </w:r>
        <w:r w:rsidR="006F1EF0" w:rsidRPr="009A47C3" w:rsidDel="00720F59">
          <w:rPr>
            <w:rFonts w:ascii="Arial" w:hAnsi="Arial" w:cs="Arial"/>
            <w:sz w:val="24"/>
            <w:lang w:val="en-US"/>
          </w:rPr>
          <w:delText xml:space="preserve"> (quantification of results)…</w:delText>
        </w:r>
        <w:r w:rsidR="00536071" w:rsidRPr="009A47C3" w:rsidDel="00720F59">
          <w:rPr>
            <w:rFonts w:ascii="Arial" w:hAnsi="Arial" w:cs="Arial"/>
            <w:sz w:val="24"/>
            <w:lang w:val="en-US"/>
          </w:rPr>
          <w:delText xml:space="preserve"> </w:delText>
        </w:r>
      </w:del>
    </w:p>
    <w:p w14:paraId="5605A429" w14:textId="77777777" w:rsidR="0065590F" w:rsidRPr="009A47C3" w:rsidRDefault="0065590F" w:rsidP="00746E3C">
      <w:p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65590F" w:rsidRPr="009A47C3" w:rsidSect="006F1EF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11B10"/>
    <w:multiLevelType w:val="hybridMultilevel"/>
    <w:tmpl w:val="30824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 R. Perez Jimenez">
    <w15:presenceInfo w15:providerId="None" w15:userId="Jose R. Perez Jimenez"/>
  </w15:person>
  <w15:person w15:author="Black_Rafael1998">
    <w15:presenceInfo w15:providerId="None" w15:userId="Black_Rafael1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272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A8"/>
    <w:rsid w:val="00083EA9"/>
    <w:rsid w:val="00127AB2"/>
    <w:rsid w:val="001F4B03"/>
    <w:rsid w:val="002729DA"/>
    <w:rsid w:val="0031421D"/>
    <w:rsid w:val="0033588D"/>
    <w:rsid w:val="00421717"/>
    <w:rsid w:val="004B1AFE"/>
    <w:rsid w:val="00504527"/>
    <w:rsid w:val="00535715"/>
    <w:rsid w:val="00536071"/>
    <w:rsid w:val="0056219E"/>
    <w:rsid w:val="0058007D"/>
    <w:rsid w:val="005C4FC9"/>
    <w:rsid w:val="00636C67"/>
    <w:rsid w:val="0065590F"/>
    <w:rsid w:val="006A76BA"/>
    <w:rsid w:val="006F1EF0"/>
    <w:rsid w:val="00720F59"/>
    <w:rsid w:val="00721C3B"/>
    <w:rsid w:val="00746E3C"/>
    <w:rsid w:val="007507D4"/>
    <w:rsid w:val="007555D8"/>
    <w:rsid w:val="007A16A6"/>
    <w:rsid w:val="00817610"/>
    <w:rsid w:val="00841FA8"/>
    <w:rsid w:val="008A737B"/>
    <w:rsid w:val="008C0584"/>
    <w:rsid w:val="00906F09"/>
    <w:rsid w:val="009A47C3"/>
    <w:rsid w:val="009C21A7"/>
    <w:rsid w:val="00B8775E"/>
    <w:rsid w:val="00BC4209"/>
    <w:rsid w:val="00C5038E"/>
    <w:rsid w:val="00C81230"/>
    <w:rsid w:val="00CB3DAD"/>
    <w:rsid w:val="00CC4117"/>
    <w:rsid w:val="00D159C7"/>
    <w:rsid w:val="00D7352C"/>
    <w:rsid w:val="00D8087E"/>
    <w:rsid w:val="00E16F04"/>
    <w:rsid w:val="00E50CAA"/>
    <w:rsid w:val="00E763EC"/>
    <w:rsid w:val="00F27E95"/>
    <w:rsid w:val="00F6423B"/>
    <w:rsid w:val="00F75C09"/>
    <w:rsid w:val="00FC54DA"/>
    <w:rsid w:val="00FE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1AB4"/>
  <w15:chartTrackingRefBased/>
  <w15:docId w15:val="{363D71F6-0CE1-4C9D-9E63-DBF86E23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C6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67"/>
    <w:rPr>
      <w:rFonts w:ascii="Times New Roman" w:hAnsi="Times New Roman" w:cs="Times New Roman"/>
      <w:sz w:val="18"/>
      <w:szCs w:val="18"/>
      <w:lang w:val="es-PR"/>
    </w:rPr>
  </w:style>
  <w:style w:type="paragraph" w:styleId="ListParagraph">
    <w:name w:val="List Paragraph"/>
    <w:basedOn w:val="Normal"/>
    <w:uiPriority w:val="34"/>
    <w:qFormat/>
    <w:rsid w:val="0058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496</Words>
  <Characters>2832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Black_Rafael1998</dc:creator>
  <cp:keywords/>
  <dc:description/>
  <cp:lastModifiedBy>Jose R. Perez Jimenez</cp:lastModifiedBy>
  <cp:revision>2</cp:revision>
  <dcterms:created xsi:type="dcterms:W3CDTF">2016-07-11T18:38:00Z</dcterms:created>
  <dcterms:modified xsi:type="dcterms:W3CDTF">2016-07-11T18:38:00Z</dcterms:modified>
</cp:coreProperties>
</file>